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45FA" w14:textId="77777777" w:rsidR="009F369E" w:rsidRPr="00ED3088" w:rsidRDefault="009F369E" w:rsidP="00ED3088">
      <w:r w:rsidRPr="00ED3088">
        <w:t>HTBLA Grieskirchen</w:t>
      </w:r>
    </w:p>
    <w:p w14:paraId="2EA971D8" w14:textId="77777777" w:rsidR="009F369E" w:rsidRPr="00ED3088" w:rsidRDefault="009F369E" w:rsidP="00831DCE">
      <w:pPr>
        <w:pBdr>
          <w:bottom w:val="single" w:sz="4" w:space="7" w:color="auto"/>
        </w:pBdr>
        <w:spacing w:after="0" w:line="240" w:lineRule="auto"/>
        <w:jc w:val="center"/>
        <w:outlineLvl w:val="0"/>
      </w:pPr>
      <w:r w:rsidRPr="00B56AE7">
        <w:rPr>
          <w:noProof/>
          <w:lang w:val="en-US" w:eastAsia="de-AT"/>
        </w:rPr>
        <w:drawing>
          <wp:anchor distT="0" distB="0" distL="114300" distR="114300" simplePos="0" relativeHeight="251658243" behindDoc="0" locked="0" layoutInCell="1" allowOverlap="1" wp14:anchorId="161761DC" wp14:editId="1A11F091">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sidRPr="00B56AE7">
        <w:rPr>
          <w:noProof/>
          <w:color w:val="FFFFFF"/>
          <w:lang w:val="en-US" w:eastAsia="de-AT"/>
        </w:rPr>
        <w:drawing>
          <wp:anchor distT="0" distB="0" distL="114300" distR="114300" simplePos="0" relativeHeight="251658241" behindDoc="0" locked="0" layoutInCell="1" allowOverlap="1" wp14:anchorId="3D46B4A1" wp14:editId="5C8C690A">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12"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3088">
        <w:t>4710 Grieskirchen, Parzer Schulstraße 1</w:t>
      </w:r>
    </w:p>
    <w:p w14:paraId="35814622" w14:textId="77777777" w:rsidR="009F369E" w:rsidRPr="008255D7" w:rsidRDefault="009F369E" w:rsidP="00831DCE">
      <w:pPr>
        <w:spacing w:before="600" w:after="0" w:line="240" w:lineRule="auto"/>
        <w:jc w:val="center"/>
        <w:rPr>
          <w:b/>
          <w:sz w:val="24"/>
        </w:rPr>
      </w:pPr>
      <w:r w:rsidRPr="008255D7">
        <w:rPr>
          <w:b/>
          <w:sz w:val="24"/>
        </w:rPr>
        <w:t>Fachrichtung Informatik</w:t>
      </w:r>
    </w:p>
    <w:p w14:paraId="3B6C57F3" w14:textId="589D7FDE" w:rsidR="009F369E" w:rsidRPr="008255D7" w:rsidRDefault="008076F8" w:rsidP="00831DCE">
      <w:pPr>
        <w:spacing w:before="1200" w:after="480"/>
        <w:jc w:val="center"/>
        <w:rPr>
          <w:b/>
        </w:rPr>
      </w:pPr>
      <w:r w:rsidRPr="008255D7">
        <w:rPr>
          <w:b/>
        </w:rPr>
        <w:t>Schuljahr 20</w:t>
      </w:r>
      <w:r w:rsidR="002F5A82" w:rsidRPr="008255D7">
        <w:rPr>
          <w:b/>
        </w:rPr>
        <w:t>21</w:t>
      </w:r>
      <w:r w:rsidR="003700E4" w:rsidRPr="008255D7">
        <w:rPr>
          <w:b/>
        </w:rPr>
        <w:t>/202</w:t>
      </w:r>
      <w:r w:rsidR="002F5A82" w:rsidRPr="008255D7">
        <w:rPr>
          <w:b/>
        </w:rPr>
        <w:t>2</w:t>
      </w:r>
    </w:p>
    <w:p w14:paraId="4676D7B3" w14:textId="42DF5D38" w:rsidR="009F369E" w:rsidRPr="008255D7" w:rsidRDefault="00ED3088" w:rsidP="00831DCE">
      <w:pPr>
        <w:spacing w:before="720" w:after="0"/>
        <w:jc w:val="left"/>
        <w:outlineLvl w:val="0"/>
        <w:rPr>
          <w:b/>
        </w:rPr>
      </w:pPr>
      <w:r w:rsidRPr="00B56AE7">
        <w:rPr>
          <w:noProof/>
          <w:lang w:val="en-US" w:eastAsia="de-AT"/>
        </w:rPr>
        <mc:AlternateContent>
          <mc:Choice Requires="wps">
            <w:drawing>
              <wp:anchor distT="0" distB="0" distL="114300" distR="114300" simplePos="0" relativeHeight="251658242" behindDoc="0" locked="0" layoutInCell="1" allowOverlap="1" wp14:anchorId="4E516E4D" wp14:editId="08FAFA62">
                <wp:simplePos x="0" y="0"/>
                <wp:positionH relativeFrom="margin">
                  <wp:align>right</wp:align>
                </wp:positionH>
                <wp:positionV relativeFrom="paragraph">
                  <wp:posOffset>276225</wp:posOffset>
                </wp:positionV>
                <wp:extent cx="5400675" cy="227647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540067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1C945" w14:textId="0B74E83E" w:rsidR="00AA0BFE" w:rsidRPr="00B834A0" w:rsidRDefault="00ED3088" w:rsidP="00831DCE">
                            <w:pPr>
                              <w:spacing w:before="480" w:after="120" w:line="240" w:lineRule="auto"/>
                              <w:jc w:val="center"/>
                              <w:rPr>
                                <w:sz w:val="32"/>
                              </w:rPr>
                            </w:pPr>
                            <w:r>
                              <w:rPr>
                                <w:b/>
                                <w:sz w:val="72"/>
                                <w:szCs w:val="72"/>
                              </w:rPr>
                              <w:t>Analysedokument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16E4D" id="_x0000_t202" coordsize="21600,21600" o:spt="202" path="m,l,21600r21600,l21600,xe">
                <v:stroke joinstyle="miter"/>
                <v:path gradientshapeok="t" o:connecttype="rect"/>
              </v:shapetype>
              <v:shape id="Textfeld 27" o:spid="_x0000_s1026" type="#_x0000_t202" style="position:absolute;margin-left:374.05pt;margin-top:21.75pt;width:425.25pt;height:179.2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" filled="f" stroked="f" strokeweight=".5pt">
                <v:textbox>
                  <w:txbxContent>
                    <w:p w14:paraId="6641C945" w14:textId="0B74E83E" w:rsidR="00AA0BFE" w:rsidRPr="00B834A0" w:rsidRDefault="00ED3088" w:rsidP="00831DCE">
                      <w:pPr>
                        <w:spacing w:before="480" w:after="120" w:line="240" w:lineRule="auto"/>
                        <w:jc w:val="center"/>
                        <w:rPr>
                          <w:sz w:val="32"/>
                        </w:rPr>
                      </w:pPr>
                      <w:r>
                        <w:rPr>
                          <w:b/>
                          <w:sz w:val="72"/>
                          <w:szCs w:val="72"/>
                        </w:rPr>
                        <w:t>Analysedokument</w:t>
                      </w:r>
                    </w:p>
                  </w:txbxContent>
                </v:textbox>
                <w10:wrap anchorx="margin"/>
              </v:shape>
            </w:pict>
          </mc:Fallback>
        </mc:AlternateContent>
      </w:r>
      <w:r w:rsidR="009F369E" w:rsidRPr="00B56AE7">
        <w:rPr>
          <w:noProof/>
          <w:lang w:val="en-US" w:eastAsia="de-AT"/>
        </w:rPr>
        <mc:AlternateContent>
          <mc:Choice Requires="wps">
            <w:drawing>
              <wp:anchor distT="0" distB="0" distL="114300" distR="114300" simplePos="0" relativeHeight="251658244" behindDoc="0" locked="0" layoutInCell="1" allowOverlap="1" wp14:anchorId="11A69BB2" wp14:editId="3FAFC731">
                <wp:simplePos x="0" y="0"/>
                <wp:positionH relativeFrom="column">
                  <wp:posOffset>2854325</wp:posOffset>
                </wp:positionH>
                <wp:positionV relativeFrom="paragraph">
                  <wp:posOffset>4182745</wp:posOffset>
                </wp:positionV>
                <wp:extent cx="2714625" cy="971550"/>
                <wp:effectExtent l="0" t="0" r="9525" b="0"/>
                <wp:wrapNone/>
                <wp:docPr id="25"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971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ADE3F" w14:textId="77777777" w:rsidR="008076F8" w:rsidRDefault="00AA0BFE" w:rsidP="008076F8">
                            <w:pPr>
                              <w:spacing w:line="240" w:lineRule="auto"/>
                              <w:ind w:left="284"/>
                              <w:rPr>
                                <w:b/>
                              </w:rPr>
                            </w:pPr>
                            <w:r>
                              <w:rPr>
                                <w:b/>
                              </w:rPr>
                              <w:t>Betreuer:</w:t>
                            </w:r>
                          </w:p>
                          <w:p w14:paraId="35B47C8E" w14:textId="77777777" w:rsidR="00ED3088" w:rsidRPr="00ED3088" w:rsidRDefault="00ED3088" w:rsidP="00ED3088">
                            <w:pPr>
                              <w:spacing w:line="240" w:lineRule="auto"/>
                              <w:ind w:left="284"/>
                              <w:jc w:val="left"/>
                            </w:pPr>
                            <w:r w:rsidRPr="00ED3088">
                              <w:t>Dipl.-Inf. Torsten Welsch</w:t>
                            </w:r>
                          </w:p>
                          <w:p w14:paraId="155CC533" w14:textId="77777777" w:rsidR="008076F8" w:rsidRDefault="008076F8" w:rsidP="008076F8">
                            <w:pPr>
                              <w:spacing w:line="240" w:lineRule="auto"/>
                              <w:ind w:left="284"/>
                              <w:rPr>
                                <w:b/>
                              </w:rPr>
                            </w:pPr>
                          </w:p>
                          <w:p w14:paraId="2305E350" w14:textId="77777777" w:rsidR="008076F8" w:rsidRPr="008076F8" w:rsidRDefault="008076F8" w:rsidP="008076F8"/>
                          <w:p w14:paraId="33EE26DD" w14:textId="77777777" w:rsidR="008076F8" w:rsidRPr="00D847D6" w:rsidRDefault="008076F8" w:rsidP="008076F8"/>
                          <w:p w14:paraId="5255CBF8" w14:textId="77777777" w:rsidR="00AA0BFE" w:rsidRPr="00B834A0" w:rsidRDefault="00AA0BFE" w:rsidP="00831DCE">
                            <w:pPr>
                              <w:spacing w:line="240" w:lineRule="auto"/>
                              <w:ind w:left="284"/>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69BB2" id="Text Box 190" o:spid="_x0000_s1027" type="#_x0000_t202" style="position:absolute;margin-left:224.75pt;margin-top:329.35pt;width:213.75pt;height: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" stroked="f">
                <v:textbox>
                  <w:txbxContent>
                    <w:p w14:paraId="185ADE3F" w14:textId="77777777" w:rsidR="008076F8" w:rsidRDefault="00AA0BFE" w:rsidP="008076F8">
                      <w:pPr>
                        <w:spacing w:line="240" w:lineRule="auto"/>
                        <w:ind w:left="284"/>
                        <w:rPr>
                          <w:b/>
                        </w:rPr>
                      </w:pPr>
                      <w:r>
                        <w:rPr>
                          <w:b/>
                        </w:rPr>
                        <w:t>Betreuer:</w:t>
                      </w:r>
                    </w:p>
                    <w:p w14:paraId="35B47C8E" w14:textId="77777777" w:rsidR="00ED3088" w:rsidRPr="00ED3088" w:rsidRDefault="00ED3088" w:rsidP="00ED3088">
                      <w:pPr>
                        <w:spacing w:line="240" w:lineRule="auto"/>
                        <w:ind w:left="284"/>
                        <w:jc w:val="left"/>
                      </w:pPr>
                      <w:r w:rsidRPr="00ED3088">
                        <w:t>Dipl.-Inf. Torsten Welsch</w:t>
                      </w:r>
                    </w:p>
                    <w:p w14:paraId="155CC533" w14:textId="77777777" w:rsidR="008076F8" w:rsidRDefault="008076F8" w:rsidP="008076F8">
                      <w:pPr>
                        <w:spacing w:line="240" w:lineRule="auto"/>
                        <w:ind w:left="284"/>
                        <w:rPr>
                          <w:b/>
                        </w:rPr>
                      </w:pPr>
                    </w:p>
                    <w:p w14:paraId="2305E350" w14:textId="77777777" w:rsidR="008076F8" w:rsidRPr="008076F8" w:rsidRDefault="008076F8" w:rsidP="008076F8"/>
                    <w:p w14:paraId="33EE26DD" w14:textId="77777777" w:rsidR="008076F8" w:rsidRPr="00D847D6" w:rsidRDefault="008076F8" w:rsidP="008076F8"/>
                    <w:p w14:paraId="5255CBF8" w14:textId="77777777" w:rsidR="00AA0BFE" w:rsidRPr="00B834A0" w:rsidRDefault="00AA0BFE" w:rsidP="00831DCE">
                      <w:pPr>
                        <w:spacing w:line="240" w:lineRule="auto"/>
                        <w:ind w:left="284"/>
                        <w:jc w:val="left"/>
                      </w:pPr>
                    </w:p>
                  </w:txbxContent>
                </v:textbox>
              </v:shape>
            </w:pict>
          </mc:Fallback>
        </mc:AlternateContent>
      </w:r>
      <w:r w:rsidR="009F369E" w:rsidRPr="00B56AE7">
        <w:rPr>
          <w:noProof/>
          <w:lang w:val="en-US" w:eastAsia="de-AT"/>
        </w:rPr>
        <mc:AlternateContent>
          <mc:Choice Requires="wps">
            <w:drawing>
              <wp:anchor distT="0" distB="0" distL="114300" distR="114300" simplePos="0" relativeHeight="251658240" behindDoc="0" locked="0" layoutInCell="1" allowOverlap="1" wp14:anchorId="02CC5865" wp14:editId="6405B362">
                <wp:simplePos x="0" y="0"/>
                <wp:positionH relativeFrom="column">
                  <wp:posOffset>-222250</wp:posOffset>
                </wp:positionH>
                <wp:positionV relativeFrom="paragraph">
                  <wp:posOffset>4192270</wp:posOffset>
                </wp:positionV>
                <wp:extent cx="2714625" cy="1495425"/>
                <wp:effectExtent l="0" t="0" r="9525" b="9525"/>
                <wp:wrapNone/>
                <wp:docPr id="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38D9B" w14:textId="77777777" w:rsidR="00AA0BFE" w:rsidRDefault="00AA0BFE" w:rsidP="00831DCE">
                            <w:pPr>
                              <w:spacing w:line="240" w:lineRule="auto"/>
                              <w:ind w:left="284"/>
                            </w:pPr>
                            <w:r>
                              <w:rPr>
                                <w:b/>
                              </w:rPr>
                              <w:t>Ausgeführt von:</w:t>
                            </w:r>
                          </w:p>
                          <w:p w14:paraId="561FED6B" w14:textId="35DECA7F" w:rsidR="008076F8" w:rsidRDefault="00AA0BFE" w:rsidP="002F5A82">
                            <w:pPr>
                              <w:spacing w:line="240" w:lineRule="auto"/>
                              <w:ind w:left="284"/>
                              <w:jc w:val="left"/>
                            </w:pPr>
                            <w:r>
                              <w:t xml:space="preserve">Jan Schwendtner, </w:t>
                            </w:r>
                            <w:r w:rsidR="002F5A82">
                              <w:t>4</w:t>
                            </w:r>
                            <w:r w:rsidR="008076F8">
                              <w:t>BHIF</w:t>
                            </w:r>
                          </w:p>
                          <w:p w14:paraId="3F0B4626" w14:textId="758F3DE7" w:rsidR="00ED3088" w:rsidRDefault="00ED3088" w:rsidP="002F5A82">
                            <w:pPr>
                              <w:spacing w:line="240" w:lineRule="auto"/>
                              <w:ind w:left="284"/>
                              <w:jc w:val="left"/>
                            </w:pPr>
                            <w:r>
                              <w:t>Florian Nadler, 4BHIF</w:t>
                            </w:r>
                          </w:p>
                          <w:p w14:paraId="1346AB40" w14:textId="60973615" w:rsidR="00ED3088" w:rsidRDefault="00ED3088" w:rsidP="002F5A82">
                            <w:pPr>
                              <w:spacing w:line="240" w:lineRule="auto"/>
                              <w:ind w:left="284"/>
                              <w:jc w:val="left"/>
                            </w:pPr>
                            <w:r>
                              <w:t>Fabian Fischer, 4BHIF</w:t>
                            </w:r>
                          </w:p>
                          <w:p w14:paraId="24029F31" w14:textId="583D0EC0" w:rsidR="00ED3088" w:rsidRPr="00B834A0" w:rsidRDefault="00ED3088" w:rsidP="002F5A82">
                            <w:pPr>
                              <w:spacing w:line="240" w:lineRule="auto"/>
                              <w:ind w:left="284"/>
                              <w:jc w:val="left"/>
                            </w:pPr>
                            <w:r>
                              <w:t xml:space="preserve">Sandro </w:t>
                            </w:r>
                            <w:proofErr w:type="spellStart"/>
                            <w:r>
                              <w:t>Greinecker</w:t>
                            </w:r>
                            <w:proofErr w:type="spellEnd"/>
                            <w:r>
                              <w:t>, 4BHIF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C5865" id="_x0000_s1028" type="#_x0000_t202" style="position:absolute;margin-left:-17.5pt;margin-top:330.1pt;width:213.75pt;height:11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" stroked="f">
                <v:textbox>
                  <w:txbxContent>
                    <w:p w14:paraId="34138D9B" w14:textId="77777777" w:rsidR="00AA0BFE" w:rsidRDefault="00AA0BFE" w:rsidP="00831DCE">
                      <w:pPr>
                        <w:spacing w:line="240" w:lineRule="auto"/>
                        <w:ind w:left="284"/>
                      </w:pPr>
                      <w:r>
                        <w:rPr>
                          <w:b/>
                        </w:rPr>
                        <w:t>Ausgeführt von:</w:t>
                      </w:r>
                    </w:p>
                    <w:p w14:paraId="561FED6B" w14:textId="35DECA7F" w:rsidR="008076F8" w:rsidRDefault="00AA0BFE" w:rsidP="002F5A82">
                      <w:pPr>
                        <w:spacing w:line="240" w:lineRule="auto"/>
                        <w:ind w:left="284"/>
                        <w:jc w:val="left"/>
                      </w:pPr>
                      <w:r>
                        <w:t xml:space="preserve">Jan Schwendtner, </w:t>
                      </w:r>
                      <w:r w:rsidR="002F5A82">
                        <w:t>4</w:t>
                      </w:r>
                      <w:r w:rsidR="008076F8">
                        <w:t>BHIF</w:t>
                      </w:r>
                    </w:p>
                    <w:p w14:paraId="3F0B4626" w14:textId="758F3DE7" w:rsidR="00ED3088" w:rsidRDefault="00ED3088" w:rsidP="002F5A82">
                      <w:pPr>
                        <w:spacing w:line="240" w:lineRule="auto"/>
                        <w:ind w:left="284"/>
                        <w:jc w:val="left"/>
                      </w:pPr>
                      <w:r>
                        <w:t>Florian Nadler, 4BHIF</w:t>
                      </w:r>
                    </w:p>
                    <w:p w14:paraId="1346AB40" w14:textId="60973615" w:rsidR="00ED3088" w:rsidRDefault="00ED3088" w:rsidP="002F5A82">
                      <w:pPr>
                        <w:spacing w:line="240" w:lineRule="auto"/>
                        <w:ind w:left="284"/>
                        <w:jc w:val="left"/>
                      </w:pPr>
                      <w:r>
                        <w:t>Fabian Fischer, 4BHIF</w:t>
                      </w:r>
                    </w:p>
                    <w:p w14:paraId="24029F31" w14:textId="583D0EC0" w:rsidR="00ED3088" w:rsidRPr="00B834A0" w:rsidRDefault="00ED3088" w:rsidP="002F5A82">
                      <w:pPr>
                        <w:spacing w:line="240" w:lineRule="auto"/>
                        <w:ind w:left="284"/>
                        <w:jc w:val="left"/>
                      </w:pPr>
                      <w:r>
                        <w:t xml:space="preserve">Sandro </w:t>
                      </w:r>
                      <w:proofErr w:type="spellStart"/>
                      <w:r>
                        <w:t>Greinecker</w:t>
                      </w:r>
                      <w:proofErr w:type="spellEnd"/>
                      <w:r>
                        <w:t>, 4BHIF</w:t>
                      </w:r>
                    </w:p>
                  </w:txbxContent>
                </v:textbox>
              </v:shape>
            </w:pict>
          </mc:Fallback>
        </mc:AlternateContent>
      </w:r>
    </w:p>
    <w:p w14:paraId="583DC05F" w14:textId="77777777" w:rsidR="009F369E" w:rsidRPr="008255D7" w:rsidRDefault="009F369E" w:rsidP="009F369E"/>
    <w:p w14:paraId="5409EE41" w14:textId="56C04E25" w:rsidR="009F369E" w:rsidRPr="008255D7" w:rsidRDefault="000F7ECC">
      <w:pPr>
        <w:spacing w:after="0" w:line="240" w:lineRule="auto"/>
        <w:jc w:val="left"/>
      </w:pPr>
      <w:r w:rsidRPr="00B56AE7">
        <w:rPr>
          <w:noProof/>
          <w:lang w:val="en-US" w:eastAsia="de-AT"/>
        </w:rPr>
        <mc:AlternateContent>
          <mc:Choice Requires="wps">
            <w:drawing>
              <wp:anchor distT="0" distB="0" distL="114300" distR="114300" simplePos="0" relativeHeight="251658245" behindDoc="0" locked="0" layoutInCell="1" allowOverlap="1" wp14:anchorId="678FCC1C" wp14:editId="2A82C193">
                <wp:simplePos x="0" y="0"/>
                <wp:positionH relativeFrom="margin">
                  <wp:align>right</wp:align>
                </wp:positionH>
                <wp:positionV relativeFrom="paragraph">
                  <wp:posOffset>1486535</wp:posOffset>
                </wp:positionV>
                <wp:extent cx="5410200" cy="1733550"/>
                <wp:effectExtent l="0" t="0" r="0" b="0"/>
                <wp:wrapNone/>
                <wp:docPr id="2" name="Textfeld 2"/>
                <wp:cNvGraphicFramePr/>
                <a:graphic xmlns:a="http://schemas.openxmlformats.org/drawingml/2006/main">
                  <a:graphicData uri="http://schemas.microsoft.com/office/word/2010/wordprocessingShape">
                    <wps:wsp>
                      <wps:cNvSpPr txBox="1"/>
                      <wps:spPr>
                        <a:xfrm>
                          <a:off x="0" y="0"/>
                          <a:ext cx="5410200" cy="173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69AE0" w14:textId="57F0399B" w:rsidR="008076F8" w:rsidRPr="002F5A82" w:rsidRDefault="00ED3088" w:rsidP="000F7ECC">
                            <w:pPr>
                              <w:spacing w:line="240" w:lineRule="auto"/>
                              <w:jc w:val="center"/>
                              <w:rPr>
                                <w:b/>
                                <w:sz w:val="60"/>
                                <w:szCs w:val="60"/>
                                <w:lang w:val="en-US"/>
                              </w:rPr>
                            </w:pPr>
                            <w:r>
                              <w:rPr>
                                <w:b/>
                                <w:sz w:val="60"/>
                                <w:szCs w:val="60"/>
                                <w:lang w:val="en-US"/>
                              </w:rPr>
                              <w:t>Grüner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FCC1C" id="Textfeld 2" o:spid="_x0000_s1029" type="#_x0000_t202" style="position:absolute;margin-left:374.8pt;margin-top:117.05pt;width:426pt;height:136.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" filled="f" stroked="f" strokeweight=".5pt">
                <v:textbox>
                  <w:txbxContent>
                    <w:p w14:paraId="5F469AE0" w14:textId="57F0399B" w:rsidR="008076F8" w:rsidRPr="002F5A82" w:rsidRDefault="00ED3088" w:rsidP="000F7ECC">
                      <w:pPr>
                        <w:spacing w:line="240" w:lineRule="auto"/>
                        <w:jc w:val="center"/>
                        <w:rPr>
                          <w:b/>
                          <w:sz w:val="60"/>
                          <w:szCs w:val="60"/>
                          <w:lang w:val="en-US"/>
                        </w:rPr>
                      </w:pPr>
                      <w:r>
                        <w:rPr>
                          <w:b/>
                          <w:sz w:val="60"/>
                          <w:szCs w:val="60"/>
                          <w:lang w:val="en-US"/>
                        </w:rPr>
                        <w:t>Grüner Pass</w:t>
                      </w:r>
                    </w:p>
                  </w:txbxContent>
                </v:textbox>
                <w10:wrap anchorx="margin"/>
              </v:shape>
            </w:pict>
          </mc:Fallback>
        </mc:AlternateContent>
      </w:r>
      <w:r w:rsidR="009F369E" w:rsidRPr="008255D7">
        <w:br w:type="page"/>
      </w:r>
    </w:p>
    <w:p w14:paraId="1DC2C58C" w14:textId="49FC9208" w:rsidR="008C4020" w:rsidRPr="008C4020" w:rsidRDefault="008C4020" w:rsidP="008C4020">
      <w:pPr>
        <w:pStyle w:val="berschriftVerzeichnisse"/>
      </w:pPr>
      <w:r>
        <w:lastRenderedPageBreak/>
        <w:t>Inhaltsverzeichnis</w:t>
      </w:r>
    </w:p>
    <w:p w14:paraId="44D78D82" w14:textId="33CB16BD" w:rsidR="001A13DD" w:rsidRDefault="00831DCE">
      <w:pPr>
        <w:pStyle w:val="Verzeichnis1"/>
        <w:tabs>
          <w:tab w:val="right" w:leader="dot" w:pos="8493"/>
        </w:tabs>
        <w:rPr>
          <w:rFonts w:asciiTheme="minorHAnsi" w:eastAsiaTheme="minorEastAsia" w:hAnsiTheme="minorHAnsi" w:cstheme="minorBidi"/>
          <w:b w:val="0"/>
          <w:noProof/>
          <w:sz w:val="22"/>
          <w:szCs w:val="22"/>
        </w:rPr>
      </w:pPr>
      <w:r w:rsidRPr="00B56AE7">
        <w:rPr>
          <w:lang w:val="en-US"/>
        </w:rPr>
        <w:fldChar w:fldCharType="begin"/>
      </w:r>
      <w:r w:rsidRPr="00ED3088">
        <w:instrText xml:space="preserve"> TOC \h \z \t "Gliederungsebene1;1;Gliederungsebene2;2;Gliederungsebene3;3" </w:instrText>
      </w:r>
      <w:r w:rsidRPr="00B56AE7">
        <w:rPr>
          <w:lang w:val="en-US"/>
        </w:rPr>
        <w:fldChar w:fldCharType="separate"/>
      </w:r>
      <w:hyperlink w:anchor="_Toc99359510" w:history="1">
        <w:r w:rsidR="001A13DD" w:rsidRPr="00AE2DB5">
          <w:rPr>
            <w:rStyle w:val="Hyperlink"/>
            <w:rFonts w:eastAsiaTheme="majorEastAsia"/>
            <w:noProof/>
          </w:rPr>
          <w:t>1</w:t>
        </w:r>
        <w:r w:rsidR="001A13DD">
          <w:rPr>
            <w:rFonts w:asciiTheme="minorHAnsi" w:eastAsiaTheme="minorEastAsia" w:hAnsiTheme="minorHAnsi" w:cstheme="minorBidi"/>
            <w:b w:val="0"/>
            <w:noProof/>
            <w:sz w:val="22"/>
            <w:szCs w:val="22"/>
          </w:rPr>
          <w:tab/>
        </w:r>
        <w:r w:rsidR="001A13DD" w:rsidRPr="00AE2DB5">
          <w:rPr>
            <w:rStyle w:val="Hyperlink"/>
            <w:rFonts w:eastAsiaTheme="majorEastAsia"/>
            <w:noProof/>
          </w:rPr>
          <w:t>Funktionsweise des aktuellen Systems</w:t>
        </w:r>
        <w:r w:rsidR="001A13DD">
          <w:rPr>
            <w:noProof/>
            <w:webHidden/>
          </w:rPr>
          <w:tab/>
        </w:r>
        <w:r w:rsidR="001A13DD">
          <w:rPr>
            <w:noProof/>
            <w:webHidden/>
          </w:rPr>
          <w:fldChar w:fldCharType="begin"/>
        </w:r>
        <w:r w:rsidR="001A13DD">
          <w:rPr>
            <w:noProof/>
            <w:webHidden/>
          </w:rPr>
          <w:instrText xml:space="preserve"> PAGEREF _Toc99359510 \h </w:instrText>
        </w:r>
        <w:r w:rsidR="001A13DD">
          <w:rPr>
            <w:noProof/>
            <w:webHidden/>
          </w:rPr>
        </w:r>
        <w:r w:rsidR="001A13DD">
          <w:rPr>
            <w:noProof/>
            <w:webHidden/>
          </w:rPr>
          <w:fldChar w:fldCharType="separate"/>
        </w:r>
        <w:r w:rsidR="001A13DD">
          <w:rPr>
            <w:noProof/>
            <w:webHidden/>
          </w:rPr>
          <w:t>1</w:t>
        </w:r>
        <w:r w:rsidR="001A13DD">
          <w:rPr>
            <w:noProof/>
            <w:webHidden/>
          </w:rPr>
          <w:fldChar w:fldCharType="end"/>
        </w:r>
      </w:hyperlink>
    </w:p>
    <w:p w14:paraId="1C5C8587" w14:textId="5F772B34" w:rsidR="001A13DD" w:rsidRDefault="001A13DD">
      <w:pPr>
        <w:pStyle w:val="Verzeichnis2"/>
        <w:tabs>
          <w:tab w:val="left" w:pos="1134"/>
          <w:tab w:val="right" w:leader="dot" w:pos="8493"/>
        </w:tabs>
        <w:rPr>
          <w:rFonts w:asciiTheme="minorHAnsi" w:eastAsiaTheme="minorEastAsia" w:hAnsiTheme="minorHAnsi" w:cstheme="minorBidi"/>
          <w:noProof/>
          <w:szCs w:val="22"/>
        </w:rPr>
      </w:pPr>
      <w:hyperlink w:anchor="_Toc99359511" w:history="1">
        <w:r w:rsidRPr="00AE2DB5">
          <w:rPr>
            <w:rStyle w:val="Hyperlink"/>
            <w:rFonts w:eastAsiaTheme="majorEastAsia"/>
            <w:noProof/>
          </w:rPr>
          <w:t>1.1</w:t>
        </w:r>
        <w:r>
          <w:rPr>
            <w:rFonts w:asciiTheme="minorHAnsi" w:eastAsiaTheme="minorEastAsia" w:hAnsiTheme="minorHAnsi" w:cstheme="minorBidi"/>
            <w:noProof/>
            <w:szCs w:val="22"/>
          </w:rPr>
          <w:tab/>
        </w:r>
        <w:r w:rsidRPr="00AE2DB5">
          <w:rPr>
            <w:rStyle w:val="Hyperlink"/>
            <w:rFonts w:eastAsiaTheme="majorEastAsia"/>
            <w:noProof/>
          </w:rPr>
          <w:t>Architektur</w:t>
        </w:r>
        <w:r>
          <w:rPr>
            <w:noProof/>
            <w:webHidden/>
          </w:rPr>
          <w:tab/>
        </w:r>
        <w:r>
          <w:rPr>
            <w:noProof/>
            <w:webHidden/>
          </w:rPr>
          <w:fldChar w:fldCharType="begin"/>
        </w:r>
        <w:r>
          <w:rPr>
            <w:noProof/>
            <w:webHidden/>
          </w:rPr>
          <w:instrText xml:space="preserve"> PAGEREF _Toc99359511 \h </w:instrText>
        </w:r>
        <w:r>
          <w:rPr>
            <w:noProof/>
            <w:webHidden/>
          </w:rPr>
        </w:r>
        <w:r>
          <w:rPr>
            <w:noProof/>
            <w:webHidden/>
          </w:rPr>
          <w:fldChar w:fldCharType="separate"/>
        </w:r>
        <w:r>
          <w:rPr>
            <w:noProof/>
            <w:webHidden/>
          </w:rPr>
          <w:t>1</w:t>
        </w:r>
        <w:r>
          <w:rPr>
            <w:noProof/>
            <w:webHidden/>
          </w:rPr>
          <w:fldChar w:fldCharType="end"/>
        </w:r>
      </w:hyperlink>
    </w:p>
    <w:p w14:paraId="247B4298" w14:textId="275B4F33" w:rsidR="001A13DD" w:rsidRDefault="001A13DD">
      <w:pPr>
        <w:pStyle w:val="Verzeichnis2"/>
        <w:tabs>
          <w:tab w:val="left" w:pos="1134"/>
          <w:tab w:val="right" w:leader="dot" w:pos="8493"/>
        </w:tabs>
        <w:rPr>
          <w:rFonts w:asciiTheme="minorHAnsi" w:eastAsiaTheme="minorEastAsia" w:hAnsiTheme="minorHAnsi" w:cstheme="minorBidi"/>
          <w:noProof/>
          <w:szCs w:val="22"/>
        </w:rPr>
      </w:pPr>
      <w:hyperlink w:anchor="_Toc99359512" w:history="1">
        <w:r w:rsidRPr="00AE2DB5">
          <w:rPr>
            <w:rStyle w:val="Hyperlink"/>
            <w:rFonts w:eastAsiaTheme="majorEastAsia"/>
            <w:noProof/>
          </w:rPr>
          <w:t>1.2</w:t>
        </w:r>
        <w:r>
          <w:rPr>
            <w:rFonts w:asciiTheme="minorHAnsi" w:eastAsiaTheme="minorEastAsia" w:hAnsiTheme="minorHAnsi" w:cstheme="minorBidi"/>
            <w:noProof/>
            <w:szCs w:val="22"/>
          </w:rPr>
          <w:tab/>
        </w:r>
        <w:r w:rsidRPr="00AE2DB5">
          <w:rPr>
            <w:rStyle w:val="Hyperlink"/>
            <w:rFonts w:eastAsiaTheme="majorEastAsia"/>
            <w:noProof/>
          </w:rPr>
          <w:t>Sequenzen</w:t>
        </w:r>
        <w:r>
          <w:rPr>
            <w:noProof/>
            <w:webHidden/>
          </w:rPr>
          <w:tab/>
        </w:r>
        <w:r>
          <w:rPr>
            <w:noProof/>
            <w:webHidden/>
          </w:rPr>
          <w:fldChar w:fldCharType="begin"/>
        </w:r>
        <w:r>
          <w:rPr>
            <w:noProof/>
            <w:webHidden/>
          </w:rPr>
          <w:instrText xml:space="preserve"> PAGEREF _Toc99359512 \h </w:instrText>
        </w:r>
        <w:r>
          <w:rPr>
            <w:noProof/>
            <w:webHidden/>
          </w:rPr>
        </w:r>
        <w:r>
          <w:rPr>
            <w:noProof/>
            <w:webHidden/>
          </w:rPr>
          <w:fldChar w:fldCharType="separate"/>
        </w:r>
        <w:r>
          <w:rPr>
            <w:noProof/>
            <w:webHidden/>
          </w:rPr>
          <w:t>1</w:t>
        </w:r>
        <w:r>
          <w:rPr>
            <w:noProof/>
            <w:webHidden/>
          </w:rPr>
          <w:fldChar w:fldCharType="end"/>
        </w:r>
      </w:hyperlink>
    </w:p>
    <w:p w14:paraId="27B67DB0" w14:textId="101C8E4F" w:rsidR="001A13DD" w:rsidRDefault="001A13DD">
      <w:pPr>
        <w:pStyle w:val="Verzeichnis2"/>
        <w:tabs>
          <w:tab w:val="left" w:pos="1134"/>
          <w:tab w:val="right" w:leader="dot" w:pos="8493"/>
        </w:tabs>
        <w:rPr>
          <w:rFonts w:asciiTheme="minorHAnsi" w:eastAsiaTheme="minorEastAsia" w:hAnsiTheme="minorHAnsi" w:cstheme="minorBidi"/>
          <w:noProof/>
          <w:szCs w:val="22"/>
        </w:rPr>
      </w:pPr>
      <w:hyperlink w:anchor="_Toc99359513" w:history="1">
        <w:r w:rsidRPr="00AE2DB5">
          <w:rPr>
            <w:rStyle w:val="Hyperlink"/>
            <w:rFonts w:eastAsiaTheme="majorEastAsia"/>
            <w:noProof/>
          </w:rPr>
          <w:t>1.3</w:t>
        </w:r>
        <w:r>
          <w:rPr>
            <w:rFonts w:asciiTheme="minorHAnsi" w:eastAsiaTheme="minorEastAsia" w:hAnsiTheme="minorHAnsi" w:cstheme="minorBidi"/>
            <w:noProof/>
            <w:szCs w:val="22"/>
          </w:rPr>
          <w:tab/>
        </w:r>
        <w:r w:rsidRPr="00AE2DB5">
          <w:rPr>
            <w:rStyle w:val="Hyperlink"/>
            <w:rFonts w:eastAsiaTheme="majorEastAsia"/>
            <w:noProof/>
          </w:rPr>
          <w:t>Grüner Pass</w:t>
        </w:r>
        <w:r>
          <w:rPr>
            <w:noProof/>
            <w:webHidden/>
          </w:rPr>
          <w:tab/>
        </w:r>
        <w:r>
          <w:rPr>
            <w:noProof/>
            <w:webHidden/>
          </w:rPr>
          <w:fldChar w:fldCharType="begin"/>
        </w:r>
        <w:r>
          <w:rPr>
            <w:noProof/>
            <w:webHidden/>
          </w:rPr>
          <w:instrText xml:space="preserve"> PAGEREF _Toc99359513 \h </w:instrText>
        </w:r>
        <w:r>
          <w:rPr>
            <w:noProof/>
            <w:webHidden/>
          </w:rPr>
        </w:r>
        <w:r>
          <w:rPr>
            <w:noProof/>
            <w:webHidden/>
          </w:rPr>
          <w:fldChar w:fldCharType="separate"/>
        </w:r>
        <w:r>
          <w:rPr>
            <w:noProof/>
            <w:webHidden/>
          </w:rPr>
          <w:t>2</w:t>
        </w:r>
        <w:r>
          <w:rPr>
            <w:noProof/>
            <w:webHidden/>
          </w:rPr>
          <w:fldChar w:fldCharType="end"/>
        </w:r>
      </w:hyperlink>
    </w:p>
    <w:p w14:paraId="1F0092D2" w14:textId="34033588" w:rsidR="001A13DD" w:rsidRDefault="001A13DD">
      <w:pPr>
        <w:pStyle w:val="Verzeichnis2"/>
        <w:tabs>
          <w:tab w:val="left" w:pos="1134"/>
          <w:tab w:val="right" w:leader="dot" w:pos="8493"/>
        </w:tabs>
        <w:rPr>
          <w:rFonts w:asciiTheme="minorHAnsi" w:eastAsiaTheme="minorEastAsia" w:hAnsiTheme="minorHAnsi" w:cstheme="minorBidi"/>
          <w:noProof/>
          <w:szCs w:val="22"/>
        </w:rPr>
      </w:pPr>
      <w:hyperlink w:anchor="_Toc99359514" w:history="1">
        <w:r w:rsidRPr="00AE2DB5">
          <w:rPr>
            <w:rStyle w:val="Hyperlink"/>
            <w:rFonts w:eastAsiaTheme="majorEastAsia"/>
            <w:noProof/>
          </w:rPr>
          <w:t>1.4</w:t>
        </w:r>
        <w:r>
          <w:rPr>
            <w:rFonts w:asciiTheme="minorHAnsi" w:eastAsiaTheme="minorEastAsia" w:hAnsiTheme="minorHAnsi" w:cstheme="minorBidi"/>
            <w:noProof/>
            <w:szCs w:val="22"/>
          </w:rPr>
          <w:tab/>
        </w:r>
        <w:r w:rsidRPr="00AE2DB5">
          <w:rPr>
            <w:rStyle w:val="Hyperlink"/>
            <w:rFonts w:eastAsiaTheme="majorEastAsia"/>
            <w:noProof/>
          </w:rPr>
          <w:t>GreenCheck</w:t>
        </w:r>
        <w:r>
          <w:rPr>
            <w:noProof/>
            <w:webHidden/>
          </w:rPr>
          <w:tab/>
        </w:r>
        <w:r>
          <w:rPr>
            <w:noProof/>
            <w:webHidden/>
          </w:rPr>
          <w:fldChar w:fldCharType="begin"/>
        </w:r>
        <w:r>
          <w:rPr>
            <w:noProof/>
            <w:webHidden/>
          </w:rPr>
          <w:instrText xml:space="preserve"> PAGEREF _Toc99359514 \h </w:instrText>
        </w:r>
        <w:r>
          <w:rPr>
            <w:noProof/>
            <w:webHidden/>
          </w:rPr>
        </w:r>
        <w:r>
          <w:rPr>
            <w:noProof/>
            <w:webHidden/>
          </w:rPr>
          <w:fldChar w:fldCharType="separate"/>
        </w:r>
        <w:r>
          <w:rPr>
            <w:noProof/>
            <w:webHidden/>
          </w:rPr>
          <w:t>2</w:t>
        </w:r>
        <w:r>
          <w:rPr>
            <w:noProof/>
            <w:webHidden/>
          </w:rPr>
          <w:fldChar w:fldCharType="end"/>
        </w:r>
      </w:hyperlink>
    </w:p>
    <w:p w14:paraId="740D3982" w14:textId="50446FE1" w:rsidR="001A13DD" w:rsidRDefault="001A13DD">
      <w:pPr>
        <w:pStyle w:val="Verzeichnis1"/>
        <w:tabs>
          <w:tab w:val="right" w:leader="dot" w:pos="8493"/>
        </w:tabs>
        <w:rPr>
          <w:rFonts w:asciiTheme="minorHAnsi" w:eastAsiaTheme="minorEastAsia" w:hAnsiTheme="minorHAnsi" w:cstheme="minorBidi"/>
          <w:b w:val="0"/>
          <w:noProof/>
          <w:sz w:val="22"/>
          <w:szCs w:val="22"/>
        </w:rPr>
      </w:pPr>
      <w:hyperlink w:anchor="_Toc99359515" w:history="1">
        <w:r w:rsidRPr="00AE2DB5">
          <w:rPr>
            <w:rStyle w:val="Hyperlink"/>
            <w:rFonts w:eastAsiaTheme="majorEastAsia"/>
            <w:noProof/>
          </w:rPr>
          <w:t>2</w:t>
        </w:r>
        <w:r>
          <w:rPr>
            <w:rFonts w:asciiTheme="minorHAnsi" w:eastAsiaTheme="minorEastAsia" w:hAnsiTheme="minorHAnsi" w:cstheme="minorBidi"/>
            <w:b w:val="0"/>
            <w:noProof/>
            <w:sz w:val="22"/>
            <w:szCs w:val="22"/>
          </w:rPr>
          <w:tab/>
        </w:r>
        <w:r w:rsidRPr="00AE2DB5">
          <w:rPr>
            <w:rStyle w:val="Hyperlink"/>
            <w:rFonts w:eastAsiaTheme="majorEastAsia"/>
            <w:noProof/>
          </w:rPr>
          <w:t>QR Code</w:t>
        </w:r>
        <w:r>
          <w:rPr>
            <w:noProof/>
            <w:webHidden/>
          </w:rPr>
          <w:tab/>
        </w:r>
        <w:r>
          <w:rPr>
            <w:noProof/>
            <w:webHidden/>
          </w:rPr>
          <w:fldChar w:fldCharType="begin"/>
        </w:r>
        <w:r>
          <w:rPr>
            <w:noProof/>
            <w:webHidden/>
          </w:rPr>
          <w:instrText xml:space="preserve"> PAGEREF _Toc99359515 \h </w:instrText>
        </w:r>
        <w:r>
          <w:rPr>
            <w:noProof/>
            <w:webHidden/>
          </w:rPr>
        </w:r>
        <w:r>
          <w:rPr>
            <w:noProof/>
            <w:webHidden/>
          </w:rPr>
          <w:fldChar w:fldCharType="separate"/>
        </w:r>
        <w:r>
          <w:rPr>
            <w:noProof/>
            <w:webHidden/>
          </w:rPr>
          <w:t>2</w:t>
        </w:r>
        <w:r>
          <w:rPr>
            <w:noProof/>
            <w:webHidden/>
          </w:rPr>
          <w:fldChar w:fldCharType="end"/>
        </w:r>
      </w:hyperlink>
    </w:p>
    <w:p w14:paraId="3A642B69" w14:textId="30DA3A69" w:rsidR="001A13DD" w:rsidRDefault="001A13DD">
      <w:pPr>
        <w:pStyle w:val="Verzeichnis2"/>
        <w:tabs>
          <w:tab w:val="left" w:pos="1134"/>
          <w:tab w:val="right" w:leader="dot" w:pos="8493"/>
        </w:tabs>
        <w:rPr>
          <w:rFonts w:asciiTheme="minorHAnsi" w:eastAsiaTheme="minorEastAsia" w:hAnsiTheme="minorHAnsi" w:cstheme="minorBidi"/>
          <w:noProof/>
          <w:szCs w:val="22"/>
        </w:rPr>
      </w:pPr>
      <w:hyperlink w:anchor="_Toc99359516" w:history="1">
        <w:r w:rsidRPr="00AE2DB5">
          <w:rPr>
            <w:rStyle w:val="Hyperlink"/>
            <w:rFonts w:eastAsiaTheme="majorEastAsia"/>
            <w:noProof/>
          </w:rPr>
          <w:t>2.1</w:t>
        </w:r>
        <w:r>
          <w:rPr>
            <w:rFonts w:asciiTheme="minorHAnsi" w:eastAsiaTheme="minorEastAsia" w:hAnsiTheme="minorHAnsi" w:cstheme="minorBidi"/>
            <w:noProof/>
            <w:szCs w:val="22"/>
          </w:rPr>
          <w:tab/>
        </w:r>
        <w:r w:rsidRPr="00AE2DB5">
          <w:rPr>
            <w:rStyle w:val="Hyperlink"/>
            <w:rFonts w:eastAsiaTheme="majorEastAsia"/>
            <w:noProof/>
          </w:rPr>
          <w:t>Inhalt</w:t>
        </w:r>
        <w:r>
          <w:rPr>
            <w:noProof/>
            <w:webHidden/>
          </w:rPr>
          <w:tab/>
        </w:r>
        <w:r>
          <w:rPr>
            <w:noProof/>
            <w:webHidden/>
          </w:rPr>
          <w:fldChar w:fldCharType="begin"/>
        </w:r>
        <w:r>
          <w:rPr>
            <w:noProof/>
            <w:webHidden/>
          </w:rPr>
          <w:instrText xml:space="preserve"> PAGEREF _Toc99359516 \h </w:instrText>
        </w:r>
        <w:r>
          <w:rPr>
            <w:noProof/>
            <w:webHidden/>
          </w:rPr>
        </w:r>
        <w:r>
          <w:rPr>
            <w:noProof/>
            <w:webHidden/>
          </w:rPr>
          <w:fldChar w:fldCharType="separate"/>
        </w:r>
        <w:r>
          <w:rPr>
            <w:noProof/>
            <w:webHidden/>
          </w:rPr>
          <w:t>4</w:t>
        </w:r>
        <w:r>
          <w:rPr>
            <w:noProof/>
            <w:webHidden/>
          </w:rPr>
          <w:fldChar w:fldCharType="end"/>
        </w:r>
      </w:hyperlink>
    </w:p>
    <w:p w14:paraId="2FE2264D" w14:textId="25BBF8A4" w:rsidR="001A13DD" w:rsidRDefault="001A13DD">
      <w:pPr>
        <w:pStyle w:val="Verzeichnis2"/>
        <w:tabs>
          <w:tab w:val="left" w:pos="1134"/>
          <w:tab w:val="right" w:leader="dot" w:pos="8493"/>
        </w:tabs>
        <w:rPr>
          <w:rFonts w:asciiTheme="minorHAnsi" w:eastAsiaTheme="minorEastAsia" w:hAnsiTheme="minorHAnsi" w:cstheme="minorBidi"/>
          <w:noProof/>
          <w:szCs w:val="22"/>
        </w:rPr>
      </w:pPr>
      <w:hyperlink w:anchor="_Toc99359517" w:history="1">
        <w:r w:rsidRPr="00AE2DB5">
          <w:rPr>
            <w:rStyle w:val="Hyperlink"/>
            <w:rFonts w:eastAsiaTheme="majorEastAsia"/>
            <w:noProof/>
          </w:rPr>
          <w:t>2.2</w:t>
        </w:r>
        <w:r>
          <w:rPr>
            <w:rFonts w:asciiTheme="minorHAnsi" w:eastAsiaTheme="minorEastAsia" w:hAnsiTheme="minorHAnsi" w:cstheme="minorBidi"/>
            <w:noProof/>
            <w:szCs w:val="22"/>
          </w:rPr>
          <w:tab/>
        </w:r>
        <w:r w:rsidRPr="00AE2DB5">
          <w:rPr>
            <w:rStyle w:val="Hyperlink"/>
            <w:rFonts w:eastAsiaTheme="majorEastAsia"/>
            <w:noProof/>
          </w:rPr>
          <w:t>Generierung</w:t>
        </w:r>
        <w:r>
          <w:rPr>
            <w:noProof/>
            <w:webHidden/>
          </w:rPr>
          <w:tab/>
        </w:r>
        <w:r>
          <w:rPr>
            <w:noProof/>
            <w:webHidden/>
          </w:rPr>
          <w:fldChar w:fldCharType="begin"/>
        </w:r>
        <w:r>
          <w:rPr>
            <w:noProof/>
            <w:webHidden/>
          </w:rPr>
          <w:instrText xml:space="preserve"> PAGEREF _Toc99359517 \h </w:instrText>
        </w:r>
        <w:r>
          <w:rPr>
            <w:noProof/>
            <w:webHidden/>
          </w:rPr>
        </w:r>
        <w:r>
          <w:rPr>
            <w:noProof/>
            <w:webHidden/>
          </w:rPr>
          <w:fldChar w:fldCharType="separate"/>
        </w:r>
        <w:r>
          <w:rPr>
            <w:noProof/>
            <w:webHidden/>
          </w:rPr>
          <w:t>4</w:t>
        </w:r>
        <w:r>
          <w:rPr>
            <w:noProof/>
            <w:webHidden/>
          </w:rPr>
          <w:fldChar w:fldCharType="end"/>
        </w:r>
      </w:hyperlink>
    </w:p>
    <w:p w14:paraId="11E41292" w14:textId="69D05FD8" w:rsidR="001A13DD" w:rsidRDefault="001A13DD">
      <w:pPr>
        <w:pStyle w:val="Verzeichnis2"/>
        <w:tabs>
          <w:tab w:val="left" w:pos="1134"/>
          <w:tab w:val="right" w:leader="dot" w:pos="8493"/>
        </w:tabs>
        <w:rPr>
          <w:rFonts w:asciiTheme="minorHAnsi" w:eastAsiaTheme="minorEastAsia" w:hAnsiTheme="minorHAnsi" w:cstheme="minorBidi"/>
          <w:noProof/>
          <w:szCs w:val="22"/>
        </w:rPr>
      </w:pPr>
      <w:hyperlink w:anchor="_Toc99359518" w:history="1">
        <w:r w:rsidRPr="00AE2DB5">
          <w:rPr>
            <w:rStyle w:val="Hyperlink"/>
            <w:rFonts w:eastAsiaTheme="majorEastAsia"/>
            <w:noProof/>
          </w:rPr>
          <w:t>2.3</w:t>
        </w:r>
        <w:r>
          <w:rPr>
            <w:rFonts w:asciiTheme="minorHAnsi" w:eastAsiaTheme="minorEastAsia" w:hAnsiTheme="minorHAnsi" w:cstheme="minorBidi"/>
            <w:noProof/>
            <w:szCs w:val="22"/>
          </w:rPr>
          <w:tab/>
        </w:r>
        <w:r w:rsidRPr="00AE2DB5">
          <w:rPr>
            <w:rStyle w:val="Hyperlink"/>
            <w:rFonts w:eastAsiaTheme="majorEastAsia"/>
            <w:noProof/>
          </w:rPr>
          <w:t>Verifizierung</w:t>
        </w:r>
        <w:r>
          <w:rPr>
            <w:noProof/>
            <w:webHidden/>
          </w:rPr>
          <w:tab/>
        </w:r>
        <w:r>
          <w:rPr>
            <w:noProof/>
            <w:webHidden/>
          </w:rPr>
          <w:fldChar w:fldCharType="begin"/>
        </w:r>
        <w:r>
          <w:rPr>
            <w:noProof/>
            <w:webHidden/>
          </w:rPr>
          <w:instrText xml:space="preserve"> PAGEREF _Toc99359518 \h </w:instrText>
        </w:r>
        <w:r>
          <w:rPr>
            <w:noProof/>
            <w:webHidden/>
          </w:rPr>
        </w:r>
        <w:r>
          <w:rPr>
            <w:noProof/>
            <w:webHidden/>
          </w:rPr>
          <w:fldChar w:fldCharType="separate"/>
        </w:r>
        <w:r>
          <w:rPr>
            <w:noProof/>
            <w:webHidden/>
          </w:rPr>
          <w:t>4</w:t>
        </w:r>
        <w:r>
          <w:rPr>
            <w:noProof/>
            <w:webHidden/>
          </w:rPr>
          <w:fldChar w:fldCharType="end"/>
        </w:r>
      </w:hyperlink>
    </w:p>
    <w:p w14:paraId="75A92029" w14:textId="5517D849" w:rsidR="001A13DD" w:rsidRDefault="001A13DD">
      <w:pPr>
        <w:pStyle w:val="Verzeichnis1"/>
        <w:tabs>
          <w:tab w:val="right" w:leader="dot" w:pos="8493"/>
        </w:tabs>
        <w:rPr>
          <w:rFonts w:asciiTheme="minorHAnsi" w:eastAsiaTheme="minorEastAsia" w:hAnsiTheme="minorHAnsi" w:cstheme="minorBidi"/>
          <w:b w:val="0"/>
          <w:noProof/>
          <w:sz w:val="22"/>
          <w:szCs w:val="22"/>
        </w:rPr>
      </w:pPr>
      <w:hyperlink w:anchor="_Toc99359519" w:history="1">
        <w:r w:rsidRPr="00AE2DB5">
          <w:rPr>
            <w:rStyle w:val="Hyperlink"/>
            <w:rFonts w:eastAsiaTheme="majorEastAsia"/>
            <w:noProof/>
          </w:rPr>
          <w:t>3</w:t>
        </w:r>
        <w:r>
          <w:rPr>
            <w:rFonts w:asciiTheme="minorHAnsi" w:eastAsiaTheme="minorEastAsia" w:hAnsiTheme="minorHAnsi" w:cstheme="minorBidi"/>
            <w:b w:val="0"/>
            <w:noProof/>
            <w:sz w:val="22"/>
            <w:szCs w:val="22"/>
          </w:rPr>
          <w:tab/>
        </w:r>
        <w:r w:rsidRPr="00AE2DB5">
          <w:rPr>
            <w:rStyle w:val="Hyperlink"/>
            <w:rFonts w:eastAsiaTheme="majorEastAsia"/>
            <w:noProof/>
          </w:rPr>
          <w:t>Schwachstellen</w:t>
        </w:r>
        <w:r>
          <w:rPr>
            <w:noProof/>
            <w:webHidden/>
          </w:rPr>
          <w:tab/>
        </w:r>
        <w:r>
          <w:rPr>
            <w:noProof/>
            <w:webHidden/>
          </w:rPr>
          <w:fldChar w:fldCharType="begin"/>
        </w:r>
        <w:r>
          <w:rPr>
            <w:noProof/>
            <w:webHidden/>
          </w:rPr>
          <w:instrText xml:space="preserve"> PAGEREF _Toc99359519 \h </w:instrText>
        </w:r>
        <w:r>
          <w:rPr>
            <w:noProof/>
            <w:webHidden/>
          </w:rPr>
        </w:r>
        <w:r>
          <w:rPr>
            <w:noProof/>
            <w:webHidden/>
          </w:rPr>
          <w:fldChar w:fldCharType="separate"/>
        </w:r>
        <w:r>
          <w:rPr>
            <w:noProof/>
            <w:webHidden/>
          </w:rPr>
          <w:t>4</w:t>
        </w:r>
        <w:r>
          <w:rPr>
            <w:noProof/>
            <w:webHidden/>
          </w:rPr>
          <w:fldChar w:fldCharType="end"/>
        </w:r>
      </w:hyperlink>
    </w:p>
    <w:p w14:paraId="2A1AAC0B" w14:textId="7443BCC7" w:rsidR="006B6848" w:rsidRPr="00ED3088" w:rsidRDefault="00831DCE" w:rsidP="006B6848">
      <w:r w:rsidRPr="00B56AE7">
        <w:rPr>
          <w:lang w:val="en-US"/>
        </w:rPr>
        <w:fldChar w:fldCharType="end"/>
      </w:r>
      <w:r w:rsidR="006B6848" w:rsidRPr="00ED3088">
        <w:t xml:space="preserve"> </w:t>
      </w:r>
    </w:p>
    <w:p w14:paraId="5C46E2E2" w14:textId="77777777" w:rsidR="008F57FF" w:rsidRPr="00ED3088" w:rsidRDefault="008F57FF" w:rsidP="009F369E"/>
    <w:p w14:paraId="267ADD7B" w14:textId="77777777" w:rsidR="008F57FF" w:rsidRPr="00ED3088" w:rsidRDefault="008F57FF" w:rsidP="009F369E"/>
    <w:p w14:paraId="528F884E" w14:textId="77777777" w:rsidR="009F369E" w:rsidRPr="00ED3088" w:rsidRDefault="009F369E" w:rsidP="009F369E">
      <w:pPr>
        <w:rPr>
          <w:b/>
          <w:sz w:val="32"/>
        </w:rPr>
      </w:pPr>
    </w:p>
    <w:p w14:paraId="676D0342" w14:textId="77777777" w:rsidR="008B2F1D" w:rsidRPr="00ED3088" w:rsidRDefault="008B2F1D" w:rsidP="002A0510">
      <w:pPr>
        <w:pStyle w:val="Gliederungsebene1"/>
        <w:numPr>
          <w:ilvl w:val="0"/>
          <w:numId w:val="0"/>
        </w:numPr>
        <w:ind w:left="964" w:hanging="964"/>
        <w:sectPr w:rsidR="008B2F1D" w:rsidRPr="00ED3088" w:rsidSect="001D1EAD">
          <w:footerReference w:type="default" r:id="rId13"/>
          <w:pgSz w:w="11906" w:h="16838"/>
          <w:pgMar w:top="1418" w:right="1418" w:bottom="1418" w:left="1985" w:header="709" w:footer="709" w:gutter="0"/>
          <w:cols w:space="708"/>
          <w:docGrid w:linePitch="360"/>
        </w:sectPr>
      </w:pPr>
    </w:p>
    <w:p w14:paraId="4E199B14" w14:textId="01F98E04" w:rsidR="00925F01" w:rsidRDefault="008255D7" w:rsidP="001D78FE">
      <w:pPr>
        <w:pStyle w:val="Gliederungsebene1"/>
      </w:pPr>
      <w:bookmarkStart w:id="0" w:name="_Toc99359510"/>
      <w:r>
        <w:lastRenderedPageBreak/>
        <w:t>Funktionsweise des aktuellen System</w:t>
      </w:r>
      <w:r w:rsidR="001D78FE">
        <w:t>s</w:t>
      </w:r>
      <w:bookmarkEnd w:id="0"/>
    </w:p>
    <w:p w14:paraId="0CDB2A80" w14:textId="7336A87E" w:rsidR="001D78FE" w:rsidRDefault="001D78FE" w:rsidP="001D78FE">
      <w:pPr>
        <w:pStyle w:val="Gliederungsebene2"/>
      </w:pPr>
      <w:bookmarkStart w:id="1" w:name="_Toc99359511"/>
      <w:r>
        <w:t>Architektur</w:t>
      </w:r>
      <w:bookmarkEnd w:id="1"/>
    </w:p>
    <w:p w14:paraId="05543730" w14:textId="7A87696A" w:rsidR="003D29C1" w:rsidRDefault="001D78FE" w:rsidP="4DF62DA1">
      <w:r>
        <w:rPr>
          <w:noProof/>
        </w:rPr>
        <w:drawing>
          <wp:inline distT="0" distB="0" distL="0" distR="0" wp14:anchorId="6B7C47B0" wp14:editId="0771E886">
            <wp:extent cx="5399404" cy="189611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4">
                      <a:extLst>
                        <a:ext uri="{28A0092B-C50C-407E-A947-70E740481C1C}">
                          <a14:useLocalDpi xmlns:a14="http://schemas.microsoft.com/office/drawing/2010/main" val="0"/>
                        </a:ext>
                      </a:extLst>
                    </a:blip>
                    <a:stretch>
                      <a:fillRect/>
                    </a:stretch>
                  </pic:blipFill>
                  <pic:spPr>
                    <a:xfrm>
                      <a:off x="0" y="0"/>
                      <a:ext cx="5399404" cy="1896110"/>
                    </a:xfrm>
                    <a:prstGeom prst="rect">
                      <a:avLst/>
                    </a:prstGeom>
                  </pic:spPr>
                </pic:pic>
              </a:graphicData>
            </a:graphic>
          </wp:inline>
        </w:drawing>
      </w:r>
      <w:r w:rsidR="72806612">
        <w:t>JSON Dokument wird erstellt und in CBOR Dokument umgewandelt.</w:t>
      </w:r>
      <w:r>
        <w:br/>
      </w:r>
      <w:r w:rsidR="614BDFB3">
        <w:t>Dieses wird anschließen verschlüsselt</w:t>
      </w:r>
      <w:r w:rsidR="4DF62DA1">
        <w:t>.</w:t>
      </w:r>
    </w:p>
    <w:p w14:paraId="7213D461" w14:textId="4112EA88" w:rsidR="00017277" w:rsidRDefault="003D29C1" w:rsidP="008C4020">
      <w:pPr>
        <w:pStyle w:val="Gliederungsebene2"/>
      </w:pPr>
      <w:bookmarkStart w:id="2" w:name="_Toc99359512"/>
      <w:r>
        <w:t>Sequenzen</w:t>
      </w:r>
      <w:bookmarkEnd w:id="2"/>
    </w:p>
    <w:p w14:paraId="49989FA2" w14:textId="209E4041" w:rsidR="6338C470" w:rsidRDefault="008C4020" w:rsidP="008C4020">
      <w:r>
        <w:rPr>
          <w:noProof/>
        </w:rPr>
        <w:drawing>
          <wp:inline distT="0" distB="0" distL="0" distR="0" wp14:anchorId="4A7DE678" wp14:editId="57433270">
            <wp:extent cx="3673605" cy="5424505"/>
            <wp:effectExtent l="953" t="0" r="4127" b="4128"/>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5" cstate="print">
                      <a:extLst>
                        <a:ext uri="{28A0092B-C50C-407E-A947-70E740481C1C}">
                          <a14:useLocalDpi xmlns:a14="http://schemas.microsoft.com/office/drawing/2010/main" val="0"/>
                        </a:ext>
                      </a:extLst>
                    </a:blip>
                    <a:srcRect l="4614" t="16103" r="4175" b="8139"/>
                    <a:stretch/>
                  </pic:blipFill>
                  <pic:spPr bwMode="auto">
                    <a:xfrm rot="16200000">
                      <a:off x="0" y="0"/>
                      <a:ext cx="3709082" cy="5476890"/>
                    </a:xfrm>
                    <a:prstGeom prst="rect">
                      <a:avLst/>
                    </a:prstGeom>
                    <a:ln>
                      <a:noFill/>
                    </a:ln>
                    <a:extLst>
                      <a:ext uri="{53640926-AAD7-44D8-BBD7-CCE9431645EC}">
                        <a14:shadowObscured xmlns:a14="http://schemas.microsoft.com/office/drawing/2010/main"/>
                      </a:ext>
                    </a:extLst>
                  </pic:spPr>
                </pic:pic>
              </a:graphicData>
            </a:graphic>
          </wp:inline>
        </w:drawing>
      </w:r>
    </w:p>
    <w:p w14:paraId="7C3302B3" w14:textId="77777777" w:rsidR="00094E4C" w:rsidRDefault="00094E4C" w:rsidP="008C4020"/>
    <w:p w14:paraId="09CB0030" w14:textId="77777777" w:rsidR="00094E4C" w:rsidRDefault="00094E4C" w:rsidP="008C4020"/>
    <w:p w14:paraId="16E5CBB9" w14:textId="6EAAC843" w:rsidR="00094E4C" w:rsidRDefault="00094E4C" w:rsidP="00094E4C">
      <w:pPr>
        <w:pStyle w:val="Gliederungsebene2"/>
      </w:pPr>
      <w:bookmarkStart w:id="3" w:name="_Toc99359513"/>
      <w:r>
        <w:lastRenderedPageBreak/>
        <w:t>Grüner Pass</w:t>
      </w:r>
      <w:bookmarkEnd w:id="3"/>
    </w:p>
    <w:p w14:paraId="6100C9D6" w14:textId="3F2AC5AF" w:rsidR="00734DE0" w:rsidRDefault="00094E4C" w:rsidP="00C37036">
      <w:r w:rsidRPr="000302B3">
        <w:t>Mit der App kann der QR-Code des ausgedruckten Zertifikats gescannt oder das PDF des Zertifikats hinzugefügt werden. Dann wird das Zertifikat in der App in einer vereinfachten Version dargestellt. Die App speichert und verarbeitet die Daten ausschließlich offline, also nur am Mobiltelefon der Benutzerin oder des Benutzers. Eine Speicherung der Zertifikate in einer Cloud, so wie es bei App-Lösungen in der Regel der Fall ist, erfolgt nicht.</w:t>
      </w:r>
    </w:p>
    <w:p w14:paraId="29EDD4DD" w14:textId="27A567C1" w:rsidR="00C37036" w:rsidRDefault="00C37036" w:rsidP="00C37036">
      <w:pPr>
        <w:pStyle w:val="Gliederungsebene2"/>
      </w:pPr>
      <w:bookmarkStart w:id="4" w:name="_Toc99359514"/>
      <w:proofErr w:type="spellStart"/>
      <w:r>
        <w:t>GreenCheck</w:t>
      </w:r>
      <w:bookmarkEnd w:id="4"/>
      <w:proofErr w:type="spellEnd"/>
    </w:p>
    <w:p w14:paraId="3F6BA184" w14:textId="27030ED6" w:rsidR="00AE2F3B" w:rsidRDefault="004225B1" w:rsidP="00AE2F3B">
      <w:r w:rsidRPr="004225B1">
        <w:t xml:space="preserve">Mit Hilfe der </w:t>
      </w:r>
      <w:proofErr w:type="spellStart"/>
      <w:r w:rsidRPr="004225B1">
        <w:t>GreenCheck</w:t>
      </w:r>
      <w:proofErr w:type="spellEnd"/>
      <w:r w:rsidRPr="004225B1">
        <w:t>-App können die QR-Codes der Zertifikate des Grünen Passes schnell, unkompliziert und automatisch überprüft werden. Auch bei dieser App werden keine persönlichen Daten übermittelt – die Prüfung erfolgt offline, also nur im Gerät des oder der Prüfenden. Da der EU-konforme QR-Code der Zertifikate nicht von einem gewöhnlichen QR-Code-Reader gelesen werden kann, ist die Überprüfung nur mittels eigens programmierter Anwendung möglich.</w:t>
      </w:r>
    </w:p>
    <w:p w14:paraId="55815736" w14:textId="1256798D" w:rsidR="003D29C1" w:rsidRDefault="003D29C1" w:rsidP="003D29C1">
      <w:pPr>
        <w:pStyle w:val="Gliederungsebene1"/>
      </w:pPr>
      <w:bookmarkStart w:id="5" w:name="_Toc99359515"/>
      <w:r>
        <w:t>QR Code</w:t>
      </w:r>
      <w:bookmarkEnd w:id="5"/>
    </w:p>
    <w:p w14:paraId="05030B57" w14:textId="274836D5" w:rsidR="000679ED" w:rsidRDefault="000679ED" w:rsidP="000679ED">
      <w:r>
        <w:rPr>
          <w:noProof/>
        </w:rPr>
        <w:drawing>
          <wp:inline distT="0" distB="0" distL="0" distR="0" wp14:anchorId="186C44E0" wp14:editId="31914620">
            <wp:extent cx="2438400" cy="2438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BC8DB30" w14:textId="3E243EBF" w:rsidR="005032F2" w:rsidRDefault="005032F2" w:rsidP="005032F2">
      <w:r>
        <w:rPr>
          <w:noProof/>
        </w:rPr>
        <w:lastRenderedPageBreak/>
        <w:drawing>
          <wp:inline distT="0" distB="0" distL="0" distR="0" wp14:anchorId="0F8805F9" wp14:editId="5F4CCD55">
            <wp:extent cx="4067175" cy="8469403"/>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7">
                      <a:extLst>
                        <a:ext uri="{28A0092B-C50C-407E-A947-70E740481C1C}">
                          <a14:useLocalDpi xmlns:a14="http://schemas.microsoft.com/office/drawing/2010/main" val="0"/>
                        </a:ext>
                      </a:extLst>
                    </a:blip>
                    <a:stretch>
                      <a:fillRect/>
                    </a:stretch>
                  </pic:blipFill>
                  <pic:spPr>
                    <a:xfrm>
                      <a:off x="0" y="0"/>
                      <a:ext cx="4076418" cy="8488650"/>
                    </a:xfrm>
                    <a:prstGeom prst="rect">
                      <a:avLst/>
                    </a:prstGeom>
                  </pic:spPr>
                </pic:pic>
              </a:graphicData>
            </a:graphic>
          </wp:inline>
        </w:drawing>
      </w:r>
    </w:p>
    <w:p w14:paraId="6050426D" w14:textId="598495CD" w:rsidR="003D29C1" w:rsidRDefault="003D29C1" w:rsidP="003D29C1">
      <w:pPr>
        <w:pStyle w:val="Gliederungsebene2"/>
      </w:pPr>
      <w:bookmarkStart w:id="6" w:name="_Toc99359516"/>
      <w:r>
        <w:lastRenderedPageBreak/>
        <w:t>Inhalt</w:t>
      </w:r>
      <w:bookmarkEnd w:id="6"/>
    </w:p>
    <w:p w14:paraId="48187811" w14:textId="0835FADC" w:rsidR="00867764" w:rsidRDefault="00867764" w:rsidP="00867764">
      <w:r>
        <w:t>Folgende Inhalte sind</w:t>
      </w:r>
      <w:r w:rsidR="003B391D">
        <w:t xml:space="preserve"> durch den QR-Code gegeben: </w:t>
      </w:r>
      <w:r w:rsidR="003301FE">
        <w:t>Vorname, Nachname, Geburts</w:t>
      </w:r>
      <w:r w:rsidR="00BE1976">
        <w:t>datum</w:t>
      </w:r>
      <w:r w:rsidR="003301FE">
        <w:t xml:space="preserve">, Unique </w:t>
      </w:r>
      <w:proofErr w:type="spellStart"/>
      <w:r w:rsidR="003301FE">
        <w:t>Certificate</w:t>
      </w:r>
      <w:proofErr w:type="spellEnd"/>
      <w:r w:rsidR="003301FE">
        <w:t xml:space="preserve"> Identifier (UVCI), </w:t>
      </w:r>
      <w:r w:rsidR="008734F5">
        <w:t>Impfdos</w:t>
      </w:r>
      <w:r w:rsidR="0024021D">
        <w:t>is</w:t>
      </w:r>
      <w:r w:rsidR="008734F5">
        <w:t xml:space="preserve">, </w:t>
      </w:r>
      <w:r w:rsidR="003A5D9A">
        <w:t xml:space="preserve">Impfdatum, </w:t>
      </w:r>
      <w:r w:rsidR="00D2547A">
        <w:t>Art des Impfstoffes</w:t>
      </w:r>
      <w:r w:rsidR="003A5D9A">
        <w:t xml:space="preserve">, </w:t>
      </w:r>
      <w:r w:rsidR="0024021D">
        <w:t>Produkt</w:t>
      </w:r>
      <w:r w:rsidR="003A5D9A">
        <w:t xml:space="preserve">, </w:t>
      </w:r>
      <w:r w:rsidR="0024021D">
        <w:t>Hersteller</w:t>
      </w:r>
      <w:r w:rsidR="003A5D9A">
        <w:t xml:space="preserve">, </w:t>
      </w:r>
      <w:r w:rsidR="00D2547A">
        <w:t xml:space="preserve">Krankheit, </w:t>
      </w:r>
      <w:r w:rsidR="00B56A80">
        <w:t>Land der Impfung, Herausgeber</w:t>
      </w:r>
    </w:p>
    <w:p w14:paraId="5D267978" w14:textId="251136BA" w:rsidR="00B56A80" w:rsidRDefault="00E46EF3" w:rsidP="00867764">
      <w:r>
        <w:rPr>
          <w:noProof/>
        </w:rPr>
        <w:drawing>
          <wp:inline distT="0" distB="0" distL="0" distR="0" wp14:anchorId="206D3E76" wp14:editId="2914EE24">
            <wp:extent cx="5399405" cy="48539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53940"/>
                    </a:xfrm>
                    <a:prstGeom prst="rect">
                      <a:avLst/>
                    </a:prstGeom>
                  </pic:spPr>
                </pic:pic>
              </a:graphicData>
            </a:graphic>
          </wp:inline>
        </w:drawing>
      </w:r>
    </w:p>
    <w:p w14:paraId="3F1475AA" w14:textId="598495CD" w:rsidR="003D29C1" w:rsidRDefault="003D29C1" w:rsidP="003D29C1">
      <w:pPr>
        <w:pStyle w:val="Gliederungsebene2"/>
      </w:pPr>
      <w:bookmarkStart w:id="7" w:name="_Toc99359517"/>
      <w:r>
        <w:t>Generierung</w:t>
      </w:r>
      <w:bookmarkEnd w:id="7"/>
    </w:p>
    <w:p w14:paraId="743A1F0F" w14:textId="598495CD" w:rsidR="003D29C1" w:rsidRDefault="003D29C1" w:rsidP="003D29C1">
      <w:pPr>
        <w:pStyle w:val="Gliederungsebene2"/>
      </w:pPr>
      <w:bookmarkStart w:id="8" w:name="_Toc99359518"/>
      <w:r>
        <w:t>Verifizierung</w:t>
      </w:r>
      <w:bookmarkEnd w:id="8"/>
    </w:p>
    <w:p w14:paraId="51593294" w14:textId="598495CD" w:rsidR="003D29C1" w:rsidRDefault="003D29C1" w:rsidP="003D29C1">
      <w:pPr>
        <w:pStyle w:val="Gliederungsebene1"/>
      </w:pPr>
      <w:bookmarkStart w:id="9" w:name="_Toc99359519"/>
      <w:r>
        <w:t>Schwachstellen</w:t>
      </w:r>
      <w:bookmarkEnd w:id="9"/>
    </w:p>
    <w:p w14:paraId="2BFA4DD7" w14:textId="77777777" w:rsidR="001D78FE" w:rsidRPr="00ED3088" w:rsidRDefault="001D78FE" w:rsidP="001D78FE"/>
    <w:sectPr w:rsidR="001D78FE" w:rsidRPr="00ED3088" w:rsidSect="00F82809">
      <w:headerReference w:type="default" r:id="rId19"/>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A696" w14:textId="77777777" w:rsidR="008C6F18" w:rsidRDefault="008C6F18" w:rsidP="008B2F1D">
      <w:pPr>
        <w:spacing w:after="0" w:line="240" w:lineRule="auto"/>
      </w:pPr>
      <w:r>
        <w:separator/>
      </w:r>
    </w:p>
  </w:endnote>
  <w:endnote w:type="continuationSeparator" w:id="0">
    <w:p w14:paraId="7C5E283B" w14:textId="77777777" w:rsidR="008C6F18" w:rsidRDefault="008C6F18" w:rsidP="008B2F1D">
      <w:pPr>
        <w:spacing w:after="0" w:line="240" w:lineRule="auto"/>
      </w:pPr>
      <w:r>
        <w:continuationSeparator/>
      </w:r>
    </w:p>
  </w:endnote>
  <w:endnote w:type="continuationNotice" w:id="1">
    <w:p w14:paraId="333724A9" w14:textId="77777777" w:rsidR="00925F01" w:rsidRDefault="00925F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F339" w14:textId="74AFC803" w:rsidR="00EB6877" w:rsidRPr="002F5A82" w:rsidRDefault="00ED3088" w:rsidP="00EB6877">
    <w:pPr>
      <w:pStyle w:val="Fuzeile"/>
      <w:pBdr>
        <w:top w:val="single" w:sz="4" w:space="1" w:color="auto"/>
      </w:pBdr>
      <w:rPr>
        <w:sz w:val="16"/>
        <w:szCs w:val="16"/>
        <w:lang w:val="en-US"/>
      </w:rPr>
    </w:pPr>
    <w:r>
      <w:rPr>
        <w:sz w:val="16"/>
        <w:szCs w:val="16"/>
        <w:lang w:val="en-US"/>
      </w:rPr>
      <w:t xml:space="preserve">Grüner Pass: </w:t>
    </w:r>
    <w:proofErr w:type="spellStart"/>
    <w:r>
      <w:rPr>
        <w:sz w:val="16"/>
        <w:szCs w:val="16"/>
        <w:lang w:val="en-US"/>
      </w:rPr>
      <w:t>Analysedokument</w:t>
    </w:r>
    <w:proofErr w:type="spellEnd"/>
    <w:r w:rsidR="00EB6877" w:rsidRPr="002F5A82">
      <w:rPr>
        <w:sz w:val="16"/>
        <w:szCs w:val="16"/>
        <w:lang w:val="en-US"/>
      </w:rPr>
      <w:tab/>
    </w:r>
    <w:r w:rsidR="00EB6877" w:rsidRPr="002F5A82">
      <w:rPr>
        <w:sz w:val="16"/>
        <w:szCs w:val="16"/>
        <w:lang w:val="en-US"/>
      </w:rPr>
      <w:tab/>
    </w:r>
    <w:r w:rsidR="00EB6877" w:rsidRPr="00EB6877">
      <w:rPr>
        <w:sz w:val="16"/>
        <w:szCs w:val="16"/>
      </w:rPr>
      <w:fldChar w:fldCharType="begin"/>
    </w:r>
    <w:r w:rsidR="00EB6877" w:rsidRPr="002F5A82">
      <w:rPr>
        <w:sz w:val="16"/>
        <w:szCs w:val="16"/>
        <w:lang w:val="en-US"/>
      </w:rPr>
      <w:instrText>PAGE   \* MERGEFORMAT</w:instrText>
    </w:r>
    <w:r w:rsidR="00EB6877" w:rsidRPr="00EB6877">
      <w:rPr>
        <w:sz w:val="16"/>
        <w:szCs w:val="16"/>
      </w:rPr>
      <w:fldChar w:fldCharType="separate"/>
    </w:r>
    <w:r w:rsidR="00BC6E85" w:rsidRPr="002F5A82">
      <w:rPr>
        <w:noProof/>
        <w:sz w:val="16"/>
        <w:szCs w:val="16"/>
        <w:lang w:val="en-US"/>
      </w:rPr>
      <w:t>2</w:t>
    </w:r>
    <w:r w:rsidR="00EB6877" w:rsidRPr="00EB687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C44D" w14:textId="77777777" w:rsidR="008C6F18" w:rsidRDefault="008C6F18" w:rsidP="008B2F1D">
      <w:pPr>
        <w:spacing w:after="0" w:line="240" w:lineRule="auto"/>
      </w:pPr>
      <w:r>
        <w:separator/>
      </w:r>
    </w:p>
  </w:footnote>
  <w:footnote w:type="continuationSeparator" w:id="0">
    <w:p w14:paraId="571541EF" w14:textId="77777777" w:rsidR="008C6F18" w:rsidRDefault="008C6F18" w:rsidP="008B2F1D">
      <w:pPr>
        <w:spacing w:after="0" w:line="240" w:lineRule="auto"/>
      </w:pPr>
      <w:r>
        <w:continuationSeparator/>
      </w:r>
    </w:p>
  </w:footnote>
  <w:footnote w:type="continuationNotice" w:id="1">
    <w:p w14:paraId="44FF3375" w14:textId="77777777" w:rsidR="00925F01" w:rsidRDefault="00925F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F0289" w14:textId="77777777" w:rsidR="00EB6877" w:rsidRDefault="00EB68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224A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2624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8AE6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ACE3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D673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C0A9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DE74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921A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2A79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8E17D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C5F2FC4"/>
    <w:multiLevelType w:val="hybridMultilevel"/>
    <w:tmpl w:val="5ACA8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EF7081"/>
    <w:multiLevelType w:val="hybridMultilevel"/>
    <w:tmpl w:val="AFB06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8C2EF5"/>
    <w:multiLevelType w:val="hybridMultilevel"/>
    <w:tmpl w:val="644C4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5001FF"/>
    <w:multiLevelType w:val="hybridMultilevel"/>
    <w:tmpl w:val="682CD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BE79CF"/>
    <w:multiLevelType w:val="hybridMultilevel"/>
    <w:tmpl w:val="AB264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2C5708"/>
    <w:multiLevelType w:val="multilevel"/>
    <w:tmpl w:val="89B69DB8"/>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6" w15:restartNumberingAfterBreak="0">
    <w:nsid w:val="73B2549D"/>
    <w:multiLevelType w:val="hybridMultilevel"/>
    <w:tmpl w:val="52B0C0EE"/>
    <w:lvl w:ilvl="0" w:tplc="0CA0B394">
      <w:start w:val="1"/>
      <w:numFmt w:val="bullet"/>
      <w:pStyle w:val="AufzhlungDiplomarbei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0"/>
  </w:num>
  <w:num w:numId="14">
    <w:abstractNumId w:val="14"/>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activeWritingStyle w:appName="MSWord" w:lang="en-US" w:vendorID="64" w:dllVersion="4096" w:nlCheck="1" w:checkStyle="0"/>
  <w:activeWritingStyle w:appName="MSWord" w:lang="de-DE"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00524"/>
    <w:rsid w:val="0001130C"/>
    <w:rsid w:val="0001517F"/>
    <w:rsid w:val="00017277"/>
    <w:rsid w:val="000302B3"/>
    <w:rsid w:val="00037FFA"/>
    <w:rsid w:val="00041475"/>
    <w:rsid w:val="000679ED"/>
    <w:rsid w:val="0009284C"/>
    <w:rsid w:val="00094E4C"/>
    <w:rsid w:val="000C1D2B"/>
    <w:rsid w:val="000F7ECC"/>
    <w:rsid w:val="00124F79"/>
    <w:rsid w:val="001422F7"/>
    <w:rsid w:val="00151C1B"/>
    <w:rsid w:val="00172D5A"/>
    <w:rsid w:val="00187B32"/>
    <w:rsid w:val="001A13DD"/>
    <w:rsid w:val="001B2EC4"/>
    <w:rsid w:val="001D1EAD"/>
    <w:rsid w:val="001D78FE"/>
    <w:rsid w:val="001E66DB"/>
    <w:rsid w:val="001F3E04"/>
    <w:rsid w:val="002027D5"/>
    <w:rsid w:val="0023643D"/>
    <w:rsid w:val="0024021D"/>
    <w:rsid w:val="00241A46"/>
    <w:rsid w:val="002762B8"/>
    <w:rsid w:val="002A0510"/>
    <w:rsid w:val="002B707D"/>
    <w:rsid w:val="002F5A82"/>
    <w:rsid w:val="003301FE"/>
    <w:rsid w:val="00335BE0"/>
    <w:rsid w:val="003624F9"/>
    <w:rsid w:val="003700E4"/>
    <w:rsid w:val="003A5D9A"/>
    <w:rsid w:val="003B391D"/>
    <w:rsid w:val="003D29C1"/>
    <w:rsid w:val="003D4AD2"/>
    <w:rsid w:val="003F7C2D"/>
    <w:rsid w:val="004225B1"/>
    <w:rsid w:val="004249FA"/>
    <w:rsid w:val="004310D8"/>
    <w:rsid w:val="0043580E"/>
    <w:rsid w:val="00456671"/>
    <w:rsid w:val="0048767C"/>
    <w:rsid w:val="00487CCF"/>
    <w:rsid w:val="004B1EE5"/>
    <w:rsid w:val="004C1956"/>
    <w:rsid w:val="005032F2"/>
    <w:rsid w:val="00506467"/>
    <w:rsid w:val="00513151"/>
    <w:rsid w:val="005321EE"/>
    <w:rsid w:val="00580F7E"/>
    <w:rsid w:val="00581F80"/>
    <w:rsid w:val="005B2FA9"/>
    <w:rsid w:val="005B59BA"/>
    <w:rsid w:val="005B64F6"/>
    <w:rsid w:val="00610E27"/>
    <w:rsid w:val="006878E0"/>
    <w:rsid w:val="006B3375"/>
    <w:rsid w:val="006B6848"/>
    <w:rsid w:val="006B6850"/>
    <w:rsid w:val="00734DE0"/>
    <w:rsid w:val="00747B4F"/>
    <w:rsid w:val="0075108E"/>
    <w:rsid w:val="007762ED"/>
    <w:rsid w:val="007C5455"/>
    <w:rsid w:val="007D0637"/>
    <w:rsid w:val="007F4B48"/>
    <w:rsid w:val="00801D3E"/>
    <w:rsid w:val="008076F8"/>
    <w:rsid w:val="00807A00"/>
    <w:rsid w:val="00815ED1"/>
    <w:rsid w:val="008255D7"/>
    <w:rsid w:val="00831DCE"/>
    <w:rsid w:val="008414FA"/>
    <w:rsid w:val="00867764"/>
    <w:rsid w:val="008734F5"/>
    <w:rsid w:val="008B2F1D"/>
    <w:rsid w:val="008C4020"/>
    <w:rsid w:val="008C6F18"/>
    <w:rsid w:val="008F1CD1"/>
    <w:rsid w:val="008F57FF"/>
    <w:rsid w:val="00921AD8"/>
    <w:rsid w:val="00924EB3"/>
    <w:rsid w:val="00925F01"/>
    <w:rsid w:val="00936355"/>
    <w:rsid w:val="00950AD8"/>
    <w:rsid w:val="00956BB7"/>
    <w:rsid w:val="0097669D"/>
    <w:rsid w:val="009D37A8"/>
    <w:rsid w:val="009D4636"/>
    <w:rsid w:val="009F369E"/>
    <w:rsid w:val="00A0763A"/>
    <w:rsid w:val="00A457EB"/>
    <w:rsid w:val="00AA0BFE"/>
    <w:rsid w:val="00AB5FB5"/>
    <w:rsid w:val="00AE2F3B"/>
    <w:rsid w:val="00AF61CD"/>
    <w:rsid w:val="00B56A80"/>
    <w:rsid w:val="00B56AE7"/>
    <w:rsid w:val="00B603FF"/>
    <w:rsid w:val="00BC0A95"/>
    <w:rsid w:val="00BC6E85"/>
    <w:rsid w:val="00BE1976"/>
    <w:rsid w:val="00C210C4"/>
    <w:rsid w:val="00C37036"/>
    <w:rsid w:val="00C54531"/>
    <w:rsid w:val="00C5534A"/>
    <w:rsid w:val="00C73E82"/>
    <w:rsid w:val="00CD1FDF"/>
    <w:rsid w:val="00CD2214"/>
    <w:rsid w:val="00CD6325"/>
    <w:rsid w:val="00D2547A"/>
    <w:rsid w:val="00DB65EB"/>
    <w:rsid w:val="00E01A26"/>
    <w:rsid w:val="00E212D3"/>
    <w:rsid w:val="00E46EF3"/>
    <w:rsid w:val="00E7316B"/>
    <w:rsid w:val="00EB6877"/>
    <w:rsid w:val="00ED3088"/>
    <w:rsid w:val="00F63135"/>
    <w:rsid w:val="00F82809"/>
    <w:rsid w:val="00F97A8F"/>
    <w:rsid w:val="00FB20A1"/>
    <w:rsid w:val="00FC3751"/>
    <w:rsid w:val="00FC6997"/>
    <w:rsid w:val="00FF6B41"/>
    <w:rsid w:val="16D727B2"/>
    <w:rsid w:val="2D331376"/>
    <w:rsid w:val="3C443976"/>
    <w:rsid w:val="3D0D5CC7"/>
    <w:rsid w:val="4DF62DA1"/>
    <w:rsid w:val="614BDFB3"/>
    <w:rsid w:val="6338C470"/>
    <w:rsid w:val="7280661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2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1130C"/>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924E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924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924EB3"/>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924E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924EB3"/>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24EB3"/>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924EB3"/>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924EB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24EB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customStyle="1" w:styleId="Gliederungsebene1">
    <w:name w:val="Gliederungsebene1"/>
    <w:basedOn w:val="Standard"/>
    <w:qFormat/>
    <w:rsid w:val="0001130C"/>
    <w:pPr>
      <w:numPr>
        <w:numId w:val="12"/>
      </w:numPr>
      <w:spacing w:before="360" w:after="240" w:line="240" w:lineRule="auto"/>
      <w:jc w:val="left"/>
    </w:pPr>
    <w:rPr>
      <w:b/>
      <w:sz w:val="32"/>
    </w:rPr>
  </w:style>
  <w:style w:type="paragraph" w:customStyle="1" w:styleId="Gliederungsebene2">
    <w:name w:val="Gliederungsebene2"/>
    <w:basedOn w:val="Gliederungsebene1"/>
    <w:qFormat/>
    <w:rsid w:val="00924EB3"/>
    <w:pPr>
      <w:numPr>
        <w:ilvl w:val="1"/>
      </w:numPr>
    </w:pPr>
    <w:rPr>
      <w:sz w:val="28"/>
    </w:rPr>
  </w:style>
  <w:style w:type="paragraph" w:customStyle="1" w:styleId="Gliederungsebene3">
    <w:name w:val="Gliederungsebene3"/>
    <w:basedOn w:val="Gliederungsebene2"/>
    <w:qFormat/>
    <w:rsid w:val="00924EB3"/>
    <w:pPr>
      <w:numPr>
        <w:ilvl w:val="2"/>
      </w:numPr>
    </w:pPr>
    <w:rPr>
      <w:sz w:val="24"/>
    </w:rPr>
  </w:style>
  <w:style w:type="paragraph" w:customStyle="1" w:styleId="Gliederungsebene4">
    <w:name w:val="Gliederungsebene4"/>
    <w:basedOn w:val="Gliederungsebene3"/>
    <w:qFormat/>
    <w:rsid w:val="00924EB3"/>
    <w:pPr>
      <w:numPr>
        <w:ilvl w:val="3"/>
      </w:numPr>
      <w:spacing w:before="240"/>
    </w:pPr>
    <w:rPr>
      <w:sz w:val="22"/>
    </w:rPr>
  </w:style>
  <w:style w:type="paragraph" w:customStyle="1" w:styleId="AufzhlungDiplomarbeit">
    <w:name w:val="Aufzählung_Diplomarbeit"/>
    <w:basedOn w:val="Standard"/>
    <w:qFormat/>
    <w:rsid w:val="00924EB3"/>
    <w:pPr>
      <w:numPr>
        <w:numId w:val="11"/>
      </w:numPr>
      <w:ind w:left="284" w:hanging="284"/>
      <w:contextualSpacing/>
      <w:jc w:val="left"/>
    </w:pPr>
  </w:style>
  <w:style w:type="character" w:customStyle="1" w:styleId="berschrift1Zchn">
    <w:name w:val="Überschrift 1 Zchn"/>
    <w:basedOn w:val="Absatz-Standardschriftart"/>
    <w:link w:val="berschrift1"/>
    <w:rsid w:val="00924EB3"/>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924EB3"/>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924EB3"/>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924EB3"/>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924EB3"/>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924EB3"/>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924EB3"/>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924EB3"/>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924EB3"/>
    <w:rPr>
      <w:rFonts w:asciiTheme="majorHAnsi" w:eastAsiaTheme="majorEastAsia" w:hAnsiTheme="majorHAnsi" w:cstheme="majorBidi"/>
      <w:i/>
      <w:iCs/>
      <w:color w:val="272727" w:themeColor="text1" w:themeTint="D8"/>
      <w:sz w:val="21"/>
      <w:szCs w:val="21"/>
      <w:lang w:eastAsia="de-DE"/>
    </w:rPr>
  </w:style>
  <w:style w:type="paragraph" w:customStyle="1" w:styleId="berschriftVerzeichnisse">
    <w:name w:val="Überschrift_Verzeichnisse"/>
    <w:basedOn w:val="Standard"/>
    <w:qFormat/>
    <w:rsid w:val="00B603FF"/>
    <w:pPr>
      <w:spacing w:before="120" w:after="240" w:line="240" w:lineRule="auto"/>
      <w:jc w:val="right"/>
    </w:pPr>
    <w:rPr>
      <w:b/>
      <w:sz w:val="32"/>
    </w:rPr>
  </w:style>
  <w:style w:type="paragraph" w:styleId="Beschriftung">
    <w:name w:val="caption"/>
    <w:basedOn w:val="Standard"/>
    <w:next w:val="Standard"/>
    <w:unhideWhenUsed/>
    <w:qFormat/>
    <w:rsid w:val="008414FA"/>
    <w:pPr>
      <w:spacing w:after="120" w:line="240" w:lineRule="auto"/>
    </w:pPr>
    <w:rPr>
      <w:b/>
      <w:iCs/>
      <w:sz w:val="16"/>
      <w:szCs w:val="18"/>
    </w:rPr>
  </w:style>
  <w:style w:type="paragraph" w:customStyle="1" w:styleId="Tabellenbeschriftung">
    <w:name w:val="Tabellenbeschriftung"/>
    <w:basedOn w:val="Beschriftung"/>
    <w:qFormat/>
    <w:rsid w:val="00950AD8"/>
    <w:pPr>
      <w:keepNext/>
    </w:pPr>
  </w:style>
  <w:style w:type="character" w:styleId="Hyperlink">
    <w:name w:val="Hyperlink"/>
    <w:basedOn w:val="Absatz-Standardschriftart"/>
    <w:uiPriority w:val="99"/>
    <w:unhideWhenUsed/>
    <w:rsid w:val="00831DCE"/>
    <w:rPr>
      <w:color w:val="0000FF" w:themeColor="hyperlink"/>
      <w:u w:val="single"/>
    </w:rPr>
  </w:style>
  <w:style w:type="paragraph" w:styleId="Verzeichnis1">
    <w:name w:val="toc 1"/>
    <w:basedOn w:val="Standard"/>
    <w:next w:val="Standard"/>
    <w:autoRedefine/>
    <w:uiPriority w:val="39"/>
    <w:unhideWhenUsed/>
    <w:rsid w:val="00831DCE"/>
    <w:pPr>
      <w:spacing w:before="240" w:after="120" w:line="240" w:lineRule="auto"/>
      <w:ind w:left="567" w:hanging="567"/>
      <w:jc w:val="left"/>
    </w:pPr>
    <w:rPr>
      <w:b/>
      <w:sz w:val="26"/>
    </w:rPr>
  </w:style>
  <w:style w:type="paragraph" w:styleId="Verzeichnis2">
    <w:name w:val="toc 2"/>
    <w:basedOn w:val="Standard"/>
    <w:next w:val="Standard"/>
    <w:autoRedefine/>
    <w:uiPriority w:val="39"/>
    <w:unhideWhenUsed/>
    <w:rsid w:val="00831DCE"/>
    <w:pPr>
      <w:spacing w:before="120" w:after="120" w:line="240" w:lineRule="auto"/>
      <w:ind w:left="1134" w:hanging="567"/>
      <w:jc w:val="left"/>
    </w:pPr>
  </w:style>
  <w:style w:type="paragraph" w:styleId="Verzeichnis3">
    <w:name w:val="toc 3"/>
    <w:basedOn w:val="Standard"/>
    <w:next w:val="Standard"/>
    <w:autoRedefine/>
    <w:uiPriority w:val="39"/>
    <w:unhideWhenUsed/>
    <w:rsid w:val="00831DCE"/>
    <w:pPr>
      <w:spacing w:before="120" w:after="60" w:line="240" w:lineRule="auto"/>
      <w:ind w:left="1814" w:hanging="680"/>
      <w:jc w:val="left"/>
    </w:pPr>
    <w:rPr>
      <w:sz w:val="20"/>
    </w:rPr>
  </w:style>
  <w:style w:type="paragraph" w:customStyle="1" w:styleId="berschriftNachspann">
    <w:name w:val="Überschrift_Nachspann"/>
    <w:basedOn w:val="berschriftVerzeichnisse"/>
    <w:qFormat/>
    <w:rsid w:val="00831DCE"/>
  </w:style>
  <w:style w:type="table" w:styleId="Tabellenraster">
    <w:name w:val="Table Grid"/>
    <w:basedOn w:val="NormaleTabelle"/>
    <w:rsid w:val="00037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Verzeichnis2"/>
    <w:next w:val="Standard"/>
    <w:uiPriority w:val="99"/>
    <w:unhideWhenUsed/>
    <w:rsid w:val="00CD1FDF"/>
    <w:pPr>
      <w:spacing w:after="0"/>
      <w:ind w:left="0" w:firstLine="0"/>
    </w:pPr>
  </w:style>
  <w:style w:type="paragraph" w:styleId="Aufzhlungszeichen">
    <w:name w:val="List Bullet"/>
    <w:basedOn w:val="Standard"/>
    <w:unhideWhenUsed/>
    <w:rsid w:val="00AA0BFE"/>
    <w:pPr>
      <w:numPr>
        <w:numId w:val="1"/>
      </w:numPr>
      <w:contextualSpacing/>
    </w:pPr>
  </w:style>
  <w:style w:type="paragraph" w:styleId="Kopfzeile">
    <w:name w:val="header"/>
    <w:basedOn w:val="Standard"/>
    <w:link w:val="KopfzeileZchn"/>
    <w:unhideWhenUsed/>
    <w:rsid w:val="008B2F1D"/>
    <w:pPr>
      <w:tabs>
        <w:tab w:val="center" w:pos="4536"/>
        <w:tab w:val="right" w:pos="9072"/>
      </w:tabs>
      <w:spacing w:after="0" w:line="240" w:lineRule="auto"/>
    </w:pPr>
  </w:style>
  <w:style w:type="character" w:customStyle="1" w:styleId="KopfzeileZchn">
    <w:name w:val="Kopfzeile Zchn"/>
    <w:basedOn w:val="Absatz-Standardschriftart"/>
    <w:link w:val="Kopfzeile"/>
    <w:rsid w:val="008B2F1D"/>
    <w:rPr>
      <w:rFonts w:ascii="Calibri" w:hAnsi="Calibri"/>
      <w:sz w:val="22"/>
      <w:szCs w:val="24"/>
      <w:lang w:eastAsia="de-DE"/>
    </w:rPr>
  </w:style>
  <w:style w:type="paragraph" w:styleId="Fuzeile">
    <w:name w:val="footer"/>
    <w:basedOn w:val="Standard"/>
    <w:link w:val="FuzeileZchn"/>
    <w:unhideWhenUsed/>
    <w:rsid w:val="008B2F1D"/>
    <w:pPr>
      <w:tabs>
        <w:tab w:val="center" w:pos="4536"/>
        <w:tab w:val="right" w:pos="9072"/>
      </w:tabs>
      <w:spacing w:after="0" w:line="240" w:lineRule="auto"/>
    </w:pPr>
  </w:style>
  <w:style w:type="character" w:customStyle="1" w:styleId="FuzeileZchn">
    <w:name w:val="Fußzeile Zchn"/>
    <w:basedOn w:val="Absatz-Standardschriftart"/>
    <w:link w:val="Fuzeile"/>
    <w:rsid w:val="008B2F1D"/>
    <w:rPr>
      <w:rFonts w:ascii="Calibri" w:hAnsi="Calibri"/>
      <w:sz w:val="22"/>
      <w:szCs w:val="24"/>
      <w:lang w:eastAsia="de-DE"/>
    </w:rPr>
  </w:style>
  <w:style w:type="character" w:customStyle="1" w:styleId="fn">
    <w:name w:val="fn"/>
    <w:basedOn w:val="Absatz-Standardschriftart"/>
    <w:rsid w:val="00F82809"/>
  </w:style>
  <w:style w:type="paragraph" w:styleId="StandardWeb">
    <w:name w:val="Normal (Web)"/>
    <w:basedOn w:val="Standard"/>
    <w:uiPriority w:val="99"/>
    <w:semiHidden/>
    <w:unhideWhenUsed/>
    <w:rsid w:val="006B6848"/>
    <w:pPr>
      <w:spacing w:before="100" w:beforeAutospacing="1" w:after="100" w:afterAutospacing="1" w:line="240" w:lineRule="auto"/>
      <w:jc w:val="left"/>
    </w:pPr>
    <w:rPr>
      <w:rFonts w:ascii="Times New Roman" w:hAnsi="Times New Roman"/>
      <w:sz w:val="24"/>
      <w:lang w:val="de-AT" w:eastAsia="de-AT"/>
    </w:rPr>
  </w:style>
  <w:style w:type="paragraph" w:styleId="Listenabsatz">
    <w:name w:val="List Paragraph"/>
    <w:basedOn w:val="Standard"/>
    <w:uiPriority w:val="34"/>
    <w:qFormat/>
    <w:rsid w:val="00B56AE7"/>
    <w:pPr>
      <w:ind w:left="720"/>
      <w:contextualSpacing/>
    </w:pPr>
  </w:style>
  <w:style w:type="paragraph" w:customStyle="1" w:styleId="bulletlevel1">
    <w:name w:val="bulletlevel1"/>
    <w:basedOn w:val="Standard"/>
    <w:rsid w:val="009D37A8"/>
    <w:pPr>
      <w:spacing w:before="100" w:beforeAutospacing="1" w:after="100" w:afterAutospacing="1" w:line="240" w:lineRule="auto"/>
      <w:jc w:val="left"/>
    </w:pPr>
    <w:rPr>
      <w:rFonts w:ascii="Times New Roman" w:hAnsi="Times New Roman"/>
      <w:sz w:val="24"/>
    </w:rPr>
  </w:style>
  <w:style w:type="paragraph" w:customStyle="1" w:styleId="bodytextl25">
    <w:name w:val="bodytextl25"/>
    <w:basedOn w:val="Standard"/>
    <w:rsid w:val="00506467"/>
    <w:pPr>
      <w:spacing w:before="100" w:beforeAutospacing="1" w:after="100" w:afterAutospacing="1" w:line="240" w:lineRule="auto"/>
      <w:jc w:val="left"/>
    </w:pPr>
    <w:rPr>
      <w:rFonts w:ascii="Times New Roman" w:hAnsi="Times New Roman"/>
      <w:sz w:val="24"/>
    </w:rPr>
  </w:style>
  <w:style w:type="paragraph" w:customStyle="1" w:styleId="bulletlevel2">
    <w:name w:val="bulletlevel2"/>
    <w:basedOn w:val="Standard"/>
    <w:rsid w:val="00506467"/>
    <w:pPr>
      <w:spacing w:before="100" w:beforeAutospacing="1" w:after="100" w:afterAutospacing="1" w:line="240" w:lineRule="auto"/>
      <w:jc w:val="left"/>
    </w:pPr>
    <w:rPr>
      <w:rFonts w:ascii="Times New Roman" w:hAnsi="Times New Roman"/>
      <w:sz w:val="24"/>
    </w:rPr>
  </w:style>
  <w:style w:type="character" w:styleId="Fett">
    <w:name w:val="Strong"/>
    <w:basedOn w:val="Absatz-Standardschriftart"/>
    <w:qFormat/>
    <w:rsid w:val="00ED3088"/>
    <w:rPr>
      <w:b/>
      <w:bCs/>
    </w:rPr>
  </w:style>
  <w:style w:type="character" w:styleId="NichtaufgelsteErwhnung">
    <w:name w:val="Unresolved Mention"/>
    <w:basedOn w:val="Absatz-Standardschriftart"/>
    <w:uiPriority w:val="99"/>
    <w:semiHidden/>
    <w:unhideWhenUsed/>
    <w:rsid w:val="008C4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252">
      <w:bodyDiv w:val="1"/>
      <w:marLeft w:val="0"/>
      <w:marRight w:val="0"/>
      <w:marTop w:val="0"/>
      <w:marBottom w:val="0"/>
      <w:divBdr>
        <w:top w:val="none" w:sz="0" w:space="0" w:color="auto"/>
        <w:left w:val="none" w:sz="0" w:space="0" w:color="auto"/>
        <w:bottom w:val="none" w:sz="0" w:space="0" w:color="auto"/>
        <w:right w:val="none" w:sz="0" w:space="0" w:color="auto"/>
      </w:divBdr>
    </w:div>
    <w:div w:id="71052298">
      <w:bodyDiv w:val="1"/>
      <w:marLeft w:val="0"/>
      <w:marRight w:val="0"/>
      <w:marTop w:val="0"/>
      <w:marBottom w:val="0"/>
      <w:divBdr>
        <w:top w:val="none" w:sz="0" w:space="0" w:color="auto"/>
        <w:left w:val="none" w:sz="0" w:space="0" w:color="auto"/>
        <w:bottom w:val="none" w:sz="0" w:space="0" w:color="auto"/>
        <w:right w:val="none" w:sz="0" w:space="0" w:color="auto"/>
      </w:divBdr>
    </w:div>
    <w:div w:id="139002820">
      <w:bodyDiv w:val="1"/>
      <w:marLeft w:val="0"/>
      <w:marRight w:val="0"/>
      <w:marTop w:val="0"/>
      <w:marBottom w:val="0"/>
      <w:divBdr>
        <w:top w:val="none" w:sz="0" w:space="0" w:color="auto"/>
        <w:left w:val="none" w:sz="0" w:space="0" w:color="auto"/>
        <w:bottom w:val="none" w:sz="0" w:space="0" w:color="auto"/>
        <w:right w:val="none" w:sz="0" w:space="0" w:color="auto"/>
      </w:divBdr>
    </w:div>
    <w:div w:id="375591699">
      <w:bodyDiv w:val="1"/>
      <w:marLeft w:val="0"/>
      <w:marRight w:val="0"/>
      <w:marTop w:val="0"/>
      <w:marBottom w:val="0"/>
      <w:divBdr>
        <w:top w:val="none" w:sz="0" w:space="0" w:color="auto"/>
        <w:left w:val="none" w:sz="0" w:space="0" w:color="auto"/>
        <w:bottom w:val="none" w:sz="0" w:space="0" w:color="auto"/>
        <w:right w:val="none" w:sz="0" w:space="0" w:color="auto"/>
      </w:divBdr>
    </w:div>
    <w:div w:id="753480636">
      <w:bodyDiv w:val="1"/>
      <w:marLeft w:val="0"/>
      <w:marRight w:val="0"/>
      <w:marTop w:val="0"/>
      <w:marBottom w:val="0"/>
      <w:divBdr>
        <w:top w:val="none" w:sz="0" w:space="0" w:color="auto"/>
        <w:left w:val="none" w:sz="0" w:space="0" w:color="auto"/>
        <w:bottom w:val="none" w:sz="0" w:space="0" w:color="auto"/>
        <w:right w:val="none" w:sz="0" w:space="0" w:color="auto"/>
      </w:divBdr>
    </w:div>
    <w:div w:id="792871154">
      <w:bodyDiv w:val="1"/>
      <w:marLeft w:val="0"/>
      <w:marRight w:val="0"/>
      <w:marTop w:val="0"/>
      <w:marBottom w:val="0"/>
      <w:divBdr>
        <w:top w:val="none" w:sz="0" w:space="0" w:color="auto"/>
        <w:left w:val="none" w:sz="0" w:space="0" w:color="auto"/>
        <w:bottom w:val="none" w:sz="0" w:space="0" w:color="auto"/>
        <w:right w:val="none" w:sz="0" w:space="0" w:color="auto"/>
      </w:divBdr>
    </w:div>
    <w:div w:id="1082993123">
      <w:bodyDiv w:val="1"/>
      <w:marLeft w:val="0"/>
      <w:marRight w:val="0"/>
      <w:marTop w:val="0"/>
      <w:marBottom w:val="0"/>
      <w:divBdr>
        <w:top w:val="none" w:sz="0" w:space="0" w:color="auto"/>
        <w:left w:val="none" w:sz="0" w:space="0" w:color="auto"/>
        <w:bottom w:val="none" w:sz="0" w:space="0" w:color="auto"/>
        <w:right w:val="none" w:sz="0" w:space="0" w:color="auto"/>
      </w:divBdr>
    </w:div>
    <w:div w:id="1540975834">
      <w:bodyDiv w:val="1"/>
      <w:marLeft w:val="0"/>
      <w:marRight w:val="0"/>
      <w:marTop w:val="0"/>
      <w:marBottom w:val="0"/>
      <w:divBdr>
        <w:top w:val="none" w:sz="0" w:space="0" w:color="auto"/>
        <w:left w:val="none" w:sz="0" w:space="0" w:color="auto"/>
        <w:bottom w:val="none" w:sz="0" w:space="0" w:color="auto"/>
        <w:right w:val="none" w:sz="0" w:space="0" w:color="auto"/>
      </w:divBdr>
    </w:div>
    <w:div w:id="17214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1ADADC6B883E44EAB7A9AF95EBDAB48" ma:contentTypeVersion="5" ma:contentTypeDescription="Ein neues Dokument erstellen." ma:contentTypeScope="" ma:versionID="726c33259c012829beb6adb9337e8033">
  <xsd:schema xmlns:xsd="http://www.w3.org/2001/XMLSchema" xmlns:xs="http://www.w3.org/2001/XMLSchema" xmlns:p="http://schemas.microsoft.com/office/2006/metadata/properties" xmlns:ns3="a3a9b98c-9058-4698-9526-ab28912a3877" xmlns:ns4="485ab58b-2c63-4c4b-bfe7-17c11a2b4efb" targetNamespace="http://schemas.microsoft.com/office/2006/metadata/properties" ma:root="true" ma:fieldsID="1c994473cf2997a0ee6b5ba9f109d100" ns3:_="" ns4:_="">
    <xsd:import namespace="a3a9b98c-9058-4698-9526-ab28912a3877"/>
    <xsd:import namespace="485ab58b-2c63-4c4b-bfe7-17c11a2b4e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a9b98c-9058-4698-9526-ab28912a387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5ab58b-2c63-4c4b-bfe7-17c11a2b4e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9963E5-1692-4CA6-ACCA-5F80B2739ACF}">
  <ds:schemaRefs>
    <ds:schemaRef ds:uri="http://schemas.openxmlformats.org/officeDocument/2006/bibliography"/>
  </ds:schemaRefs>
</ds:datastoreItem>
</file>

<file path=customXml/itemProps2.xml><?xml version="1.0" encoding="utf-8"?>
<ds:datastoreItem xmlns:ds="http://schemas.openxmlformats.org/officeDocument/2006/customXml" ds:itemID="{FDE48304-8AE7-4ABE-9E99-9BD1672DC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a9b98c-9058-4698-9526-ab28912a3877"/>
    <ds:schemaRef ds:uri="485ab58b-2c63-4c4b-bfe7-17c11a2b4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1F070B-69F9-49FE-98E0-1199881F0971}">
  <ds:schemaRefs>
    <ds:schemaRef ds:uri="http://schemas.microsoft.com/sharepoint/v3/contenttype/forms"/>
  </ds:schemaRefs>
</ds:datastoreItem>
</file>

<file path=customXml/itemProps4.xml><?xml version="1.0" encoding="utf-8"?>
<ds:datastoreItem xmlns:ds="http://schemas.openxmlformats.org/officeDocument/2006/customXml" ds:itemID="{A7A4E12B-A725-4884-81DE-4B573718A420}">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a3a9b98c-9058-4698-9526-ab28912a3877"/>
    <ds:schemaRef ds:uri="http://schemas.openxmlformats.org/package/2006/metadata/core-properties"/>
    <ds:schemaRef ds:uri="http://purl.org/dc/terms/"/>
    <ds:schemaRef ds:uri="485ab58b-2c63-4c4b-bfe7-17c11a2b4ef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329</Words>
  <Characters>2077</Characters>
  <Application>Microsoft Office Word</Application>
  <DocSecurity>0</DocSecurity>
  <Lines>17</Lines>
  <Paragraphs>4</Paragraphs>
  <ScaleCrop>false</ScaleCrop>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2022-03-28T09:31:00Z</dcterms:created>
  <dcterms:modified xsi:type="dcterms:W3CDTF">2022-03-28T09:31:00Z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0x01010011ADADC6B883E44EAB7A9AF95EBDAB48</vt:lpwstr>
  </property>
</Properties>
</file>